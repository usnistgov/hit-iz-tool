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BA7F" w14:textId="54CD4854" w:rsidR="005615FA" w:rsidRDefault="00B93FE1" w:rsidP="008D547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HIMSS IIP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345690">
        <w:rPr>
          <w:b/>
          <w:sz w:val="28"/>
          <w:szCs w:val="28"/>
          <w:u w:val="single"/>
        </w:rPr>
        <w:t>1</w:t>
      </w:r>
      <w:r w:rsidR="004D299F">
        <w:rPr>
          <w:b/>
          <w:sz w:val="28"/>
          <w:szCs w:val="28"/>
          <w:u w:val="single"/>
        </w:rPr>
        <w:t>3 June</w:t>
      </w:r>
      <w:r w:rsidR="00651E33" w:rsidRPr="00F1393E">
        <w:rPr>
          <w:b/>
          <w:sz w:val="28"/>
          <w:szCs w:val="28"/>
          <w:u w:val="single"/>
        </w:rPr>
        <w:t xml:space="preserve"> </w:t>
      </w:r>
      <w:r w:rsidR="004D299F">
        <w:rPr>
          <w:b/>
          <w:sz w:val="28"/>
          <w:szCs w:val="28"/>
          <w:u w:val="single"/>
        </w:rPr>
        <w:t>13</w:t>
      </w:r>
      <w:r w:rsidR="006E13DB" w:rsidRPr="00F1393E">
        <w:rPr>
          <w:b/>
          <w:sz w:val="28"/>
          <w:szCs w:val="28"/>
          <w:u w:val="single"/>
        </w:rPr>
        <w:t>,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202</w:t>
      </w:r>
      <w:r w:rsidR="001647FF">
        <w:rPr>
          <w:b/>
          <w:sz w:val="28"/>
          <w:szCs w:val="28"/>
          <w:u w:val="single"/>
        </w:rPr>
        <w:t>3</w:t>
      </w:r>
    </w:p>
    <w:p w14:paraId="5F9D4833" w14:textId="77777777" w:rsidR="00941B07" w:rsidRDefault="00941B07" w:rsidP="00941B07">
      <w:pPr>
        <w:rPr>
          <w:rFonts w:ascii="Arial" w:hAnsi="Arial" w:cs="Arial"/>
        </w:rPr>
      </w:pPr>
    </w:p>
    <w:p w14:paraId="74BC5A70" w14:textId="7F27CE5E" w:rsidR="00B72E7E" w:rsidRPr="00C8631B" w:rsidRDefault="00B72E7E" w:rsidP="00C8631B">
      <w:pPr>
        <w:jc w:val="center"/>
        <w:rPr>
          <w:b/>
          <w:sz w:val="28"/>
          <w:szCs w:val="32"/>
        </w:rPr>
      </w:pPr>
      <w:r w:rsidRPr="00C8631B">
        <w:rPr>
          <w:b/>
          <w:sz w:val="28"/>
          <w:szCs w:val="32"/>
        </w:rPr>
        <w:t xml:space="preserve">Tool Software </w:t>
      </w:r>
    </w:p>
    <w:p w14:paraId="3524FB30" w14:textId="36212068" w:rsidR="00B72E7E" w:rsidRPr="00B72E7E" w:rsidRDefault="00AC4536" w:rsidP="00B72E7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Malgun Gothic" w:eastAsia="Malgun Gothic" w:hAnsi="Malgun Gothic" w:cs="Malgun Gothic"/>
          <w:lang w:eastAsia="ko-KR"/>
        </w:rPr>
        <w:t>N</w:t>
      </w:r>
      <w:r w:rsidRPr="000F77F9">
        <w:rPr>
          <w:rFonts w:ascii="Malgun Gothic" w:eastAsia="Malgun Gothic" w:hAnsi="Malgun Gothic" w:cs="Malgun Gothic"/>
          <w:lang w:eastAsia="ko-KR"/>
        </w:rPr>
        <w:t>o update</w:t>
      </w:r>
      <w:r>
        <w:rPr>
          <w:rFonts w:ascii="Malgun Gothic" w:eastAsia="Malgun Gothic" w:hAnsi="Malgun Gothic" w:cs="Malgun Gothic"/>
          <w:lang w:eastAsia="ko-KR"/>
        </w:rPr>
        <w:t>.</w:t>
      </w:r>
    </w:p>
    <w:p w14:paraId="700E07D8" w14:textId="77777777" w:rsidR="00B72E7E" w:rsidRDefault="00B72E7E" w:rsidP="008763D1">
      <w:pPr>
        <w:rPr>
          <w:rFonts w:ascii="Arial" w:hAnsi="Arial" w:cs="Arial"/>
          <w:b/>
          <w:bCs/>
          <w:u w:val="single"/>
        </w:rPr>
      </w:pPr>
    </w:p>
    <w:p w14:paraId="6DA14038" w14:textId="77777777" w:rsidR="004E3A5C" w:rsidRDefault="004E3A5C" w:rsidP="004E3A5C">
      <w:pPr>
        <w:pStyle w:val="NoSpacing"/>
        <w:rPr>
          <w:rFonts w:ascii="Open Sans" w:eastAsia="Open Sans" w:hAnsi="Open Sans" w:cs="Open Sans"/>
          <w:color w:val="000000" w:themeColor="text1"/>
        </w:rPr>
      </w:pPr>
      <w:r w:rsidRPr="43416965">
        <w:rPr>
          <w:rFonts w:ascii="Open Sans" w:eastAsia="Open Sans" w:hAnsi="Open Sans" w:cs="Open Sans"/>
          <w:b/>
          <w:bCs/>
          <w:color w:val="000000" w:themeColor="text1"/>
          <w:u w:val="single"/>
        </w:rPr>
        <w:t>HIMSS Immunization Integration Program (IIP) Test Plan v11.0 (6/2024)</w:t>
      </w:r>
      <w:r w:rsidRPr="43416965">
        <w:rPr>
          <w:rFonts w:ascii="Open Sans" w:eastAsia="Open Sans" w:hAnsi="Open Sans" w:cs="Open Sans"/>
          <w:color w:val="000000" w:themeColor="text1"/>
        </w:rPr>
        <w:t xml:space="preserve"> </w:t>
      </w:r>
    </w:p>
    <w:p w14:paraId="5E299C74" w14:textId="77777777" w:rsidR="004E3A5C" w:rsidRDefault="004E3A5C" w:rsidP="004E3A5C">
      <w:pPr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D63EE92" w14:textId="77777777" w:rsidR="004E3A5C" w:rsidRDefault="004E3A5C" w:rsidP="004E3A5C">
      <w:pPr>
        <w:pStyle w:val="NoSpacing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 xml:space="preserve">The following information provides a high-level overview of the capabilities in the IIP test plan 11.0 version. Asterisks (*) indicate new capabilities/test group not included in the previous version. The “Test preparation - Data Load” capability contains new patients, vaccines, facilities, and configuration not part of the previous test plan. </w:t>
      </w:r>
    </w:p>
    <w:p w14:paraId="7DC44E79" w14:textId="77777777" w:rsidR="004E3A5C" w:rsidRDefault="004E3A5C" w:rsidP="004E3A5C">
      <w:pPr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F036653" w14:textId="77777777" w:rsidR="004E3A5C" w:rsidRDefault="004E3A5C" w:rsidP="004E3A5C">
      <w:pPr>
        <w:pStyle w:val="NoSpacing"/>
        <w:rPr>
          <w:rFonts w:eastAsiaTheme="minorEastAsia"/>
        </w:rPr>
      </w:pPr>
      <w:r w:rsidRPr="43416965">
        <w:rPr>
          <w:rFonts w:eastAsiaTheme="minorEastAsia"/>
        </w:rPr>
        <w:t xml:space="preserve">In addition to the capabilities listed below, information related to specific test steps can be found under sections entitled “User Documentation” in the following documents: </w:t>
      </w:r>
    </w:p>
    <w:p w14:paraId="70796D6B" w14:textId="77777777" w:rsidR="004E3A5C" w:rsidRDefault="004E3A5C" w:rsidP="004E3A5C">
      <w:pPr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D679808" w14:textId="77777777" w:rsidR="004E3A5C" w:rsidRDefault="004E3A5C" w:rsidP="004E3A5C">
      <w:pPr>
        <w:ind w:left="540" w:hanging="180"/>
        <w:rPr>
          <w:rFonts w:ascii="Open Sans" w:eastAsia="Open Sans" w:hAnsi="Open Sans" w:cs="Open Sans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43416965">
        <w:rPr>
          <w:rFonts w:ascii="Open Sans" w:eastAsia="Open Sans" w:hAnsi="Open Sans" w:cs="Open Sans"/>
          <w:i/>
          <w:iCs/>
        </w:rPr>
        <w:t>HIMSS IIP Test Plan v11.0 Job Aid</w:t>
      </w:r>
    </w:p>
    <w:p w14:paraId="0A4055FB" w14:textId="77777777" w:rsidR="004E3A5C" w:rsidRDefault="004E3A5C" w:rsidP="004E3A5C">
      <w:pPr>
        <w:ind w:left="1080" w:hanging="180"/>
        <w:rPr>
          <w:rFonts w:eastAsiaTheme="minorEastAsia"/>
        </w:rPr>
      </w:pPr>
      <w:r w:rsidRPr="43416965">
        <w:rPr>
          <w:rFonts w:eastAsiaTheme="minorEastAsia"/>
        </w:rPr>
        <w:t xml:space="preserve">o To be used in conjunction with test steps referencing this job aid. </w:t>
      </w:r>
    </w:p>
    <w:p w14:paraId="612F4763" w14:textId="77777777" w:rsidR="004E3A5C" w:rsidRDefault="004E3A5C" w:rsidP="004E3A5C">
      <w:pPr>
        <w:ind w:left="1080" w:hanging="180"/>
        <w:rPr>
          <w:rFonts w:eastAsiaTheme="minorEastAsia"/>
        </w:rPr>
      </w:pPr>
      <w:r w:rsidRPr="43416965">
        <w:rPr>
          <w:rFonts w:eastAsiaTheme="minorEastAsia"/>
        </w:rPr>
        <w:t xml:space="preserve">o Assists testers with determining forecast dates based on current date of testing. </w:t>
      </w:r>
    </w:p>
    <w:p w14:paraId="6DD28C8F" w14:textId="77777777" w:rsidR="004E3A5C" w:rsidRDefault="004E3A5C" w:rsidP="004E3A5C">
      <w:pPr>
        <w:ind w:left="2160"/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16743DC" w14:textId="77777777" w:rsidR="004E3A5C" w:rsidRDefault="004E3A5C" w:rsidP="004E3A5C">
      <w:pPr>
        <w:ind w:left="540" w:hanging="180"/>
        <w:rPr>
          <w:rFonts w:ascii="Open Sans" w:eastAsia="Open Sans" w:hAnsi="Open Sans" w:cs="Open Sans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43416965">
        <w:rPr>
          <w:rFonts w:ascii="Open Sans" w:eastAsia="Open Sans" w:hAnsi="Open Sans" w:cs="Open Sans"/>
          <w:i/>
          <w:iCs/>
        </w:rPr>
        <w:t>HIMSS IIP Test Plan v11.0 Crosswalk</w:t>
      </w:r>
    </w:p>
    <w:p w14:paraId="31A316C8" w14:textId="77777777" w:rsidR="004E3A5C" w:rsidRDefault="004E3A5C" w:rsidP="004E3A5C">
      <w:pPr>
        <w:ind w:left="1080" w:hanging="180"/>
        <w:rPr>
          <w:rFonts w:ascii="Open Sans" w:eastAsia="Open Sans" w:hAnsi="Open Sans" w:cs="Open Sans"/>
        </w:rPr>
      </w:pPr>
      <w:r w:rsidRPr="43416965">
        <w:rPr>
          <w:rFonts w:ascii="Courier New" w:eastAsia="Courier New" w:hAnsi="Courier New" w:cs="Courier New"/>
          <w:sz w:val="20"/>
          <w:szCs w:val="20"/>
        </w:rPr>
        <w:t>o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43416965">
        <w:rPr>
          <w:rFonts w:ascii="Open Sans" w:eastAsia="Open Sans" w:hAnsi="Open Sans" w:cs="Open Sans"/>
        </w:rPr>
        <w:t xml:space="preserve">This release of the IIP test plan is modular; each capability includes related functions performed for a set of patients. The crosswalk allows testers to follow a simulated real-world clinic workflow for individual patients addressing functional requirements across capabilities.  </w:t>
      </w:r>
    </w:p>
    <w:p w14:paraId="58ADB18C" w14:textId="77777777" w:rsidR="004E3A5C" w:rsidRDefault="004E3A5C" w:rsidP="004E3A5C">
      <w:pPr>
        <w:ind w:left="1080" w:hanging="180"/>
        <w:rPr>
          <w:rFonts w:ascii="Open Sans" w:eastAsia="Open Sans" w:hAnsi="Open Sans" w:cs="Open Sans"/>
        </w:rPr>
      </w:pPr>
      <w:r w:rsidRPr="43416965">
        <w:rPr>
          <w:rFonts w:ascii="Courier New" w:eastAsia="Courier New" w:hAnsi="Courier New" w:cs="Courier New"/>
          <w:sz w:val="20"/>
          <w:szCs w:val="20"/>
        </w:rPr>
        <w:lastRenderedPageBreak/>
        <w:t>o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43416965">
        <w:rPr>
          <w:rFonts w:ascii="Open Sans" w:eastAsia="Open Sans" w:hAnsi="Open Sans" w:cs="Open Sans"/>
        </w:rPr>
        <w:t xml:space="preserve">This approach enables retesting of a single requirement without having to complete all requirements for any respective capability. </w:t>
      </w:r>
    </w:p>
    <w:p w14:paraId="1A813F39" w14:textId="77777777" w:rsidR="004E3A5C" w:rsidRDefault="004E3A5C" w:rsidP="004E3A5C">
      <w:pPr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B632EBE" w14:textId="77777777" w:rsidR="004E3A5C" w:rsidRDefault="004E3A5C" w:rsidP="004E3A5C">
      <w:pPr>
        <w:spacing w:line="259" w:lineRule="auto"/>
        <w:ind w:left="180" w:hanging="180"/>
        <w:rPr>
          <w:rFonts w:eastAsiaTheme="minorEastAsia"/>
        </w:rPr>
      </w:pPr>
      <w:r w:rsidRPr="43416965">
        <w:rPr>
          <w:rFonts w:eastAsiaTheme="minorEastAsia"/>
        </w:rPr>
        <w:t xml:space="preserve">The IIP test plan v11.0 includes the following eight capabilities: </w:t>
      </w:r>
    </w:p>
    <w:p w14:paraId="57052256" w14:textId="77777777" w:rsidR="004E3A5C" w:rsidRDefault="004E3A5C" w:rsidP="004E3A5C">
      <w:pPr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B032C0F" w14:textId="77777777" w:rsidR="004E3A5C" w:rsidRDefault="004E3A5C" w:rsidP="004E3A5C">
      <w:pPr>
        <w:ind w:left="36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1.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43416965">
        <w:rPr>
          <w:rFonts w:ascii="Open Sans" w:eastAsia="Open Sans" w:hAnsi="Open Sans" w:cs="Open Sans"/>
        </w:rPr>
        <w:t xml:space="preserve">Test Preparation – Data Load </w:t>
      </w:r>
    </w:p>
    <w:p w14:paraId="43BE2E17" w14:textId="77777777" w:rsidR="004E3A5C" w:rsidRDefault="004E3A5C" w:rsidP="004E3A5C">
      <w:pPr>
        <w:pStyle w:val="ListParagraph"/>
        <w:numPr>
          <w:ilvl w:val="1"/>
          <w:numId w:val="52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Patients </w:t>
      </w:r>
    </w:p>
    <w:p w14:paraId="71FAFEBF" w14:textId="77777777" w:rsidR="004E3A5C" w:rsidRDefault="004E3A5C" w:rsidP="004E3A5C">
      <w:pPr>
        <w:pStyle w:val="ListParagraph"/>
        <w:numPr>
          <w:ilvl w:val="1"/>
          <w:numId w:val="52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Vaccines </w:t>
      </w:r>
    </w:p>
    <w:p w14:paraId="450BCFC9" w14:textId="77777777" w:rsidR="004E3A5C" w:rsidRDefault="004E3A5C" w:rsidP="004E3A5C">
      <w:pPr>
        <w:pStyle w:val="ListParagraph"/>
        <w:numPr>
          <w:ilvl w:val="1"/>
          <w:numId w:val="52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Facilities </w:t>
      </w:r>
    </w:p>
    <w:p w14:paraId="712F2929" w14:textId="77777777" w:rsidR="004E3A5C" w:rsidRDefault="004E3A5C" w:rsidP="004E3A5C">
      <w:pPr>
        <w:pStyle w:val="ListParagraph"/>
        <w:numPr>
          <w:ilvl w:val="1"/>
          <w:numId w:val="52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Public Health Program Configuration </w:t>
      </w:r>
    </w:p>
    <w:p w14:paraId="394AED40" w14:textId="77777777" w:rsidR="004E3A5C" w:rsidRDefault="004E3A5C" w:rsidP="004E3A5C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7C848C" w14:textId="77777777" w:rsidR="004E3A5C" w:rsidRDefault="004E3A5C" w:rsidP="004E3A5C">
      <w:pPr>
        <w:ind w:left="360"/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</w:rPr>
        <w:t>2.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43416965">
        <w:rPr>
          <w:rFonts w:ascii="Open Sans" w:eastAsia="Open Sans" w:hAnsi="Open Sans" w:cs="Open Sans"/>
        </w:rPr>
        <w:t>Care Provision and Documentation</w:t>
      </w:r>
      <w:r w:rsidRPr="43416965">
        <w:rPr>
          <w:rFonts w:ascii="Calibri" w:eastAsia="Calibri" w:hAnsi="Calibri" w:cs="Calibri"/>
        </w:rPr>
        <w:t xml:space="preserve">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65F5AF98" w14:textId="77777777" w:rsidR="004E3A5C" w:rsidRDefault="004E3A5C" w:rsidP="004E3A5C">
      <w:pPr>
        <w:ind w:left="1170" w:hanging="270"/>
        <w:rPr>
          <w:rFonts w:ascii="Open Sans" w:eastAsia="Open Sans" w:hAnsi="Open Sans" w:cs="Open Sans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43416965">
        <w:rPr>
          <w:rFonts w:ascii="Open Sans" w:eastAsia="Open Sans" w:hAnsi="Open Sans" w:cs="Open Sans"/>
        </w:rPr>
        <w:t>Functional Requirements Associated with Capability:</w:t>
      </w:r>
      <w:r w:rsidRPr="43416965">
        <w:rPr>
          <w:rFonts w:ascii="Times New Roman" w:eastAsia="Times New Roman" w:hAnsi="Times New Roman" w:cs="Times New Roman"/>
        </w:rPr>
        <w:t xml:space="preserve"> </w:t>
      </w:r>
      <w:r w:rsidRPr="43416965">
        <w:rPr>
          <w:rFonts w:ascii="Open Sans" w:eastAsia="Open Sans" w:hAnsi="Open Sans" w:cs="Open Sans"/>
        </w:rPr>
        <w:t xml:space="preserve"> </w:t>
      </w:r>
    </w:p>
    <w:p w14:paraId="1D5E5807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Select patients</w:t>
      </w:r>
    </w:p>
    <w:p w14:paraId="4763B70B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Enter patient provided immunization history</w:t>
      </w:r>
    </w:p>
    <w:p w14:paraId="57720B2B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Display forecasts</w:t>
      </w:r>
    </w:p>
    <w:p w14:paraId="4D235938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Enter vaccine orders</w:t>
      </w:r>
    </w:p>
    <w:p w14:paraId="6022A90F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416965">
        <w:rPr>
          <w:rFonts w:ascii="Open Sans" w:eastAsia="Open Sans" w:hAnsi="Open Sans" w:cs="Open Sans"/>
        </w:rPr>
        <w:t xml:space="preserve">Administer vaccines using 2D barcode (data matrix) scanning and </w:t>
      </w:r>
      <w:r w:rsidRPr="43416965">
        <w:rPr>
          <w:rFonts w:eastAsiaTheme="minorEastAsia"/>
        </w:rPr>
        <w:t>via manual entry</w:t>
      </w:r>
    </w:p>
    <w:p w14:paraId="2CBC9DFC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Produce printable patient immunization records</w:t>
      </w:r>
    </w:p>
    <w:p w14:paraId="5B0597D9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View and select dose level eligibility </w:t>
      </w:r>
    </w:p>
    <w:p w14:paraId="009F4EBB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Inform practitioners of selected vaccine products:</w:t>
      </w:r>
    </w:p>
    <w:p w14:paraId="7A9C08D0" w14:textId="77777777" w:rsidR="004E3A5C" w:rsidRDefault="004E3A5C" w:rsidP="004E3A5C">
      <w:pPr>
        <w:pStyle w:val="ListParagraph"/>
        <w:numPr>
          <w:ilvl w:val="2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Past their expiration dates</w:t>
      </w:r>
    </w:p>
    <w:p w14:paraId="4F0B0C33" w14:textId="77777777" w:rsidR="004E3A5C" w:rsidRDefault="004E3A5C" w:rsidP="004E3A5C">
      <w:pPr>
        <w:pStyle w:val="ListParagraph"/>
        <w:numPr>
          <w:ilvl w:val="2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With funding source inconsistent with patient’s vaccine program eligibility </w:t>
      </w:r>
    </w:p>
    <w:p w14:paraId="75DFD079" w14:textId="77777777" w:rsidR="004E3A5C" w:rsidRDefault="004E3A5C" w:rsidP="004E3A5C">
      <w:pPr>
        <w:pStyle w:val="ListParagraph"/>
        <w:numPr>
          <w:ilvl w:val="2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Containing antigens for which the patient has history of previous adverse event(s) </w:t>
      </w:r>
    </w:p>
    <w:p w14:paraId="264DAAE5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Record administration refusal</w:t>
      </w:r>
    </w:p>
    <w:p w14:paraId="0CA1CD1D" w14:textId="77777777" w:rsidR="004E3A5C" w:rsidRDefault="004E3A5C" w:rsidP="004E3A5C">
      <w:pPr>
        <w:pStyle w:val="ListParagraph"/>
        <w:numPr>
          <w:ilvl w:val="1"/>
          <w:numId w:val="53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Produce cohort reports </w:t>
      </w:r>
    </w:p>
    <w:p w14:paraId="364694AC" w14:textId="77777777" w:rsidR="004E3A5C" w:rsidRDefault="004E3A5C" w:rsidP="004E3A5C">
      <w:pPr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CC25ABB" w14:textId="77777777" w:rsidR="004E3A5C" w:rsidRDefault="004E3A5C" w:rsidP="004E3A5C">
      <w:pPr>
        <w:ind w:left="720" w:hanging="45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lastRenderedPageBreak/>
        <w:t>3.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43416965">
        <w:rPr>
          <w:rFonts w:ascii="Open Sans" w:eastAsia="Open Sans" w:hAnsi="Open Sans" w:cs="Open Sans"/>
        </w:rPr>
        <w:t xml:space="preserve">Query, Response, and Reconciliation </w:t>
      </w:r>
    </w:p>
    <w:p w14:paraId="571FA660" w14:textId="77777777" w:rsidR="004E3A5C" w:rsidRDefault="004E3A5C" w:rsidP="004E3A5C">
      <w:pPr>
        <w:ind w:left="900"/>
        <w:rPr>
          <w:rFonts w:ascii="Times New Roman" w:eastAsia="Times New Roman" w:hAnsi="Times New Roman" w:cs="Times New Roman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Pr="43416965">
        <w:rPr>
          <w:rFonts w:ascii="Open Sans" w:eastAsia="Open Sans" w:hAnsi="Open Sans" w:cs="Open Sans"/>
        </w:rPr>
        <w:t>Functional Requirements Associated with Capability:</w:t>
      </w:r>
      <w:r w:rsidRPr="43416965">
        <w:rPr>
          <w:rFonts w:ascii="Calibri" w:eastAsia="Calibri" w:hAnsi="Calibri" w:cs="Calibri"/>
        </w:rPr>
        <w:t xml:space="preserve">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743EA709" w14:textId="77777777" w:rsidR="004E3A5C" w:rsidRDefault="004E3A5C" w:rsidP="004E3A5C">
      <w:pPr>
        <w:pStyle w:val="ListParagraph"/>
        <w:numPr>
          <w:ilvl w:val="0"/>
          <w:numId w:val="51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Display local forecast</w:t>
      </w:r>
    </w:p>
    <w:p w14:paraId="229AEF45" w14:textId="77777777" w:rsidR="004E3A5C" w:rsidRDefault="004E3A5C" w:rsidP="004E3A5C">
      <w:pPr>
        <w:pStyle w:val="ListParagraph"/>
        <w:numPr>
          <w:ilvl w:val="0"/>
          <w:numId w:val="51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Transmit queries to IIS and receive responses</w:t>
      </w:r>
    </w:p>
    <w:p w14:paraId="2CD9EC3B" w14:textId="77777777" w:rsidR="004E3A5C" w:rsidRDefault="004E3A5C" w:rsidP="004E3A5C">
      <w:pPr>
        <w:pStyle w:val="ListParagraph"/>
        <w:numPr>
          <w:ilvl w:val="0"/>
          <w:numId w:val="51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Compare and reconcile immunization information from IIS with existing information in the local patient record</w:t>
      </w:r>
    </w:p>
    <w:p w14:paraId="3F4855D2" w14:textId="77777777" w:rsidR="004E3A5C" w:rsidRDefault="004E3A5C" w:rsidP="004E3A5C">
      <w:pPr>
        <w:pStyle w:val="ListParagraph"/>
        <w:numPr>
          <w:ilvl w:val="0"/>
          <w:numId w:val="51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Identify no match and non-exact match responses to queries </w:t>
      </w:r>
    </w:p>
    <w:p w14:paraId="55113094" w14:textId="77777777" w:rsidR="004E3A5C" w:rsidRDefault="004E3A5C" w:rsidP="004E3A5C">
      <w:pPr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F818F0F" w14:textId="77777777" w:rsidR="004E3A5C" w:rsidRDefault="004E3A5C" w:rsidP="004E3A5C">
      <w:pPr>
        <w:ind w:left="180"/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</w:rPr>
        <w:t>4.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43416965">
        <w:rPr>
          <w:rFonts w:ascii="Open Sans" w:eastAsia="Open Sans" w:hAnsi="Open Sans" w:cs="Open Sans"/>
        </w:rPr>
        <w:t>Transmission and Acknowledgement</w:t>
      </w:r>
      <w:r w:rsidRPr="43416965">
        <w:rPr>
          <w:rFonts w:ascii="Calibri" w:eastAsia="Calibri" w:hAnsi="Calibri" w:cs="Calibri"/>
        </w:rPr>
        <w:t xml:space="preserve"> 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7859FE80" w14:textId="77777777" w:rsidR="004E3A5C" w:rsidRDefault="004E3A5C" w:rsidP="004E3A5C">
      <w:pPr>
        <w:ind w:left="990"/>
        <w:rPr>
          <w:rFonts w:ascii="Open Sans" w:eastAsia="Open Sans" w:hAnsi="Open Sans" w:cs="Open Sans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43416965">
        <w:rPr>
          <w:rFonts w:eastAsiaTheme="minorEastAsia"/>
        </w:rPr>
        <w:t xml:space="preserve">Functional Requirements Associated with Capability: </w:t>
      </w:r>
    </w:p>
    <w:p w14:paraId="2F855C5A" w14:textId="77777777" w:rsidR="004E3A5C" w:rsidRDefault="004E3A5C" w:rsidP="004E3A5C">
      <w:pPr>
        <w:pStyle w:val="ListParagraph"/>
        <w:numPr>
          <w:ilvl w:val="0"/>
          <w:numId w:val="50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Transmit new vaccine administration and historical immunizations</w:t>
      </w:r>
    </w:p>
    <w:p w14:paraId="2A34B918" w14:textId="77777777" w:rsidR="004E3A5C" w:rsidRDefault="004E3A5C" w:rsidP="004E3A5C">
      <w:pPr>
        <w:pStyle w:val="ListParagraph"/>
        <w:numPr>
          <w:ilvl w:val="0"/>
          <w:numId w:val="50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Transmit update or delete messages regarding new administration records</w:t>
      </w:r>
    </w:p>
    <w:p w14:paraId="43ADA3BD" w14:textId="77777777" w:rsidR="004E3A5C" w:rsidRDefault="004E3A5C" w:rsidP="004E3A5C">
      <w:pPr>
        <w:pStyle w:val="ListParagraph"/>
        <w:numPr>
          <w:ilvl w:val="0"/>
          <w:numId w:val="50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Transmit immunization refusal</w:t>
      </w:r>
    </w:p>
    <w:p w14:paraId="776F5137" w14:textId="77777777" w:rsidR="004E3A5C" w:rsidRDefault="004E3A5C" w:rsidP="004E3A5C">
      <w:pPr>
        <w:pStyle w:val="ListParagraph"/>
        <w:numPr>
          <w:ilvl w:val="0"/>
          <w:numId w:val="50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Transmit patient consent status</w:t>
      </w:r>
    </w:p>
    <w:p w14:paraId="048B96BB" w14:textId="77777777" w:rsidR="004E3A5C" w:rsidRDefault="004E3A5C" w:rsidP="004E3A5C">
      <w:pPr>
        <w:pStyle w:val="ListParagraph"/>
        <w:numPr>
          <w:ilvl w:val="0"/>
          <w:numId w:val="50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 xml:space="preserve">Receive and process acknowledgment messages (ACKs) </w:t>
      </w:r>
    </w:p>
    <w:p w14:paraId="7A223F0C" w14:textId="77777777" w:rsidR="004E3A5C" w:rsidRDefault="004E3A5C" w:rsidP="004E3A5C">
      <w:pPr>
        <w:ind w:left="720"/>
        <w:rPr>
          <w:rFonts w:eastAsiaTheme="minorEastAsia"/>
        </w:rPr>
      </w:pPr>
    </w:p>
    <w:p w14:paraId="0ED9BBA1" w14:textId="77777777" w:rsidR="004E3A5C" w:rsidRDefault="004E3A5C" w:rsidP="004E3A5C">
      <w:pPr>
        <w:ind w:left="72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This IIP test plan tests clients with NDC as the primary code set and CVX as an alternate code set:</w:t>
      </w:r>
    </w:p>
    <w:p w14:paraId="51FFC429" w14:textId="77777777" w:rsidR="004E3A5C" w:rsidRDefault="004E3A5C" w:rsidP="004E3A5C">
      <w:pPr>
        <w:pStyle w:val="ListParagraph"/>
        <w:numPr>
          <w:ilvl w:val="1"/>
          <w:numId w:val="49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 xml:space="preserve">Submitting new immunization administrations require NDC codes, </w:t>
      </w:r>
    </w:p>
    <w:p w14:paraId="5C154D55" w14:textId="77777777" w:rsidR="004E3A5C" w:rsidRDefault="004E3A5C" w:rsidP="004E3A5C">
      <w:pPr>
        <w:pStyle w:val="ListParagraph"/>
        <w:numPr>
          <w:ilvl w:val="1"/>
          <w:numId w:val="49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 xml:space="preserve">Submitting historical immunization administrations require CVX codes and can include NDC codes if known. </w:t>
      </w:r>
    </w:p>
    <w:p w14:paraId="38449A0F" w14:textId="77777777" w:rsidR="004E3A5C" w:rsidRDefault="004E3A5C" w:rsidP="004E3A5C">
      <w:pPr>
        <w:pStyle w:val="ListParagraph"/>
        <w:numPr>
          <w:ilvl w:val="1"/>
          <w:numId w:val="49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Note that rules for NDC – CVX configuration may vary among jurisdictions.</w:t>
      </w:r>
    </w:p>
    <w:p w14:paraId="3AD705AB" w14:textId="77777777" w:rsidR="004E3A5C" w:rsidRDefault="004E3A5C" w:rsidP="004E3A5C">
      <w:pPr>
        <w:ind w:left="1440" w:hanging="360"/>
        <w:rPr>
          <w:rFonts w:eastAsiaTheme="minorEastAsia"/>
        </w:rPr>
      </w:pPr>
    </w:p>
    <w:p w14:paraId="66015141" w14:textId="77777777" w:rsidR="004E3A5C" w:rsidRDefault="004E3A5C" w:rsidP="004E3A5C">
      <w:pPr>
        <w:ind w:left="72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The VIS encoded value associated with the most current VIS for the vaccines evaluated in transmit messages can be found in the CDC VIS Lookup Table located here:</w:t>
      </w:r>
      <w:r w:rsidRPr="3DA3E028">
        <w:rPr>
          <w:rFonts w:ascii="Times New Roman" w:eastAsia="Times New Roman" w:hAnsi="Times New Roman" w:cs="Times New Roman"/>
        </w:rPr>
        <w:t xml:space="preserve"> </w:t>
      </w:r>
      <w:ins w:id="0" w:author="Floyd Eisenberg" w:date="2024-05-30T20:20:00Z">
        <w:r>
          <w:fldChar w:fldCharType="begin"/>
        </w:r>
        <w:r>
          <w:instrText xml:space="preserve">HYPERLINK "https://www.cdc.gov/vaccines/programs/iis/code-sets/vis-barcode-lookup-table.html" </w:instrText>
        </w:r>
        <w:r>
          <w:fldChar w:fldCharType="separate"/>
        </w:r>
      </w:ins>
      <w:r w:rsidRPr="3DA3E028">
        <w:rPr>
          <w:rStyle w:val="Hyperlink"/>
          <w:rFonts w:ascii="Open Sans" w:eastAsia="Open Sans" w:hAnsi="Open Sans" w:cs="Open Sans"/>
        </w:rPr>
        <w:t>https://www.cdc.gov/vaccines/programs/iis/code-sets/vis-barcode-lookup-table.html</w:t>
      </w:r>
      <w:ins w:id="1" w:author="Floyd Eisenberg" w:date="2024-05-30T20:20:00Z">
        <w:r>
          <w:fldChar w:fldCharType="end"/>
        </w:r>
      </w:ins>
      <w:r w:rsidRPr="3DA3E028">
        <w:rPr>
          <w:rFonts w:ascii="Open Sans" w:eastAsia="Open Sans" w:hAnsi="Open Sans" w:cs="Open Sans"/>
        </w:rPr>
        <w:t xml:space="preserve"> </w:t>
      </w:r>
    </w:p>
    <w:p w14:paraId="5B97062D" w14:textId="77777777" w:rsidR="004E3A5C" w:rsidRDefault="004E3A5C" w:rsidP="004E3A5C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BD4C4D6" w14:textId="77777777" w:rsidR="004E3A5C" w:rsidRDefault="004E3A5C" w:rsidP="004E3A5C">
      <w:pPr>
        <w:ind w:left="-90"/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</w:rPr>
        <w:t>5.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 w:rsidRPr="43416965">
        <w:rPr>
          <w:rFonts w:ascii="Open Sans" w:eastAsia="Open Sans" w:hAnsi="Open Sans" w:cs="Open Sans"/>
        </w:rPr>
        <w:t>Patient Access</w:t>
      </w:r>
      <w:r w:rsidRPr="43416965">
        <w:rPr>
          <w:rFonts w:ascii="Calibri" w:eastAsia="Calibri" w:hAnsi="Calibri" w:cs="Calibri"/>
        </w:rPr>
        <w:t xml:space="preserve">    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3C903370" w14:textId="77777777" w:rsidR="004E3A5C" w:rsidRDefault="004E3A5C" w:rsidP="004E3A5C">
      <w:pPr>
        <w:ind w:left="1080"/>
        <w:rPr>
          <w:rFonts w:ascii="Open Sans" w:eastAsia="Open Sans" w:hAnsi="Open Sans" w:cs="Open Sans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43416965">
        <w:rPr>
          <w:rFonts w:ascii="Open Sans" w:eastAsia="Open Sans" w:hAnsi="Open Sans" w:cs="Open Sans"/>
        </w:rPr>
        <w:t xml:space="preserve">Functional Requirements Associated with Capability: </w:t>
      </w:r>
    </w:p>
    <w:p w14:paraId="03122689" w14:textId="77777777" w:rsidR="004E3A5C" w:rsidRDefault="004E3A5C" w:rsidP="004E3A5C">
      <w:pPr>
        <w:pStyle w:val="ListParagraph"/>
        <w:numPr>
          <w:ilvl w:val="0"/>
          <w:numId w:val="48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lastRenderedPageBreak/>
        <w:t xml:space="preserve">Provide electronic access to patient’s immunization records </w:t>
      </w:r>
    </w:p>
    <w:p w14:paraId="6A5CF6E3" w14:textId="77777777" w:rsidR="004E3A5C" w:rsidRDefault="004E3A5C" w:rsidP="004E3A5C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B784740" w14:textId="77777777" w:rsidR="004E3A5C" w:rsidRDefault="004E3A5C" w:rsidP="004E3A5C">
      <w:pPr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</w:rPr>
        <w:t>6.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 w:rsidRPr="43416965">
        <w:rPr>
          <w:rFonts w:ascii="Open Sans" w:eastAsia="Open Sans" w:hAnsi="Open Sans" w:cs="Open Sans"/>
        </w:rPr>
        <w:t>Clinical Configuration</w:t>
      </w:r>
      <w:r w:rsidRPr="43416965">
        <w:rPr>
          <w:rFonts w:ascii="Times New Roman" w:eastAsia="Times New Roman" w:hAnsi="Times New Roman" w:cs="Times New Roman"/>
        </w:rPr>
        <w:t>*</w:t>
      </w:r>
      <w:r w:rsidRPr="43416965">
        <w:rPr>
          <w:rFonts w:ascii="Calibri" w:eastAsia="Calibri" w:hAnsi="Calibri" w:cs="Calibri"/>
        </w:rPr>
        <w:t xml:space="preserve"> 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20521222" w14:textId="77777777" w:rsidR="004E3A5C" w:rsidRDefault="004E3A5C" w:rsidP="004E3A5C">
      <w:pPr>
        <w:ind w:left="900"/>
        <w:rPr>
          <w:rFonts w:ascii="Open Sans" w:eastAsia="Open Sans" w:hAnsi="Open Sans" w:cs="Open Sans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Pr="43416965">
        <w:rPr>
          <w:rFonts w:ascii="Open Sans" w:eastAsia="Open Sans" w:hAnsi="Open Sans" w:cs="Open Sans"/>
        </w:rPr>
        <w:t xml:space="preserve">Functional Requirements Associated with Capability: </w:t>
      </w:r>
    </w:p>
    <w:p w14:paraId="078E5874" w14:textId="77777777" w:rsidR="004E3A5C" w:rsidRDefault="004E3A5C" w:rsidP="004E3A5C">
      <w:pPr>
        <w:pStyle w:val="ListParagraph"/>
        <w:numPr>
          <w:ilvl w:val="0"/>
          <w:numId w:val="47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Add new vaccine codes for newly developed/released vaccines</w:t>
      </w:r>
    </w:p>
    <w:p w14:paraId="7AE41328" w14:textId="77777777" w:rsidR="004E3A5C" w:rsidRDefault="004E3A5C" w:rsidP="004E3A5C">
      <w:pPr>
        <w:pStyle w:val="ListParagraph"/>
        <w:numPr>
          <w:ilvl w:val="0"/>
          <w:numId w:val="47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Add new vaccine product to inventory</w:t>
      </w:r>
    </w:p>
    <w:p w14:paraId="1ABFEE81" w14:textId="77777777" w:rsidR="004E3A5C" w:rsidRDefault="004E3A5C" w:rsidP="004E3A5C">
      <w:pPr>
        <w:pStyle w:val="ListParagraph"/>
        <w:numPr>
          <w:ilvl w:val="0"/>
          <w:numId w:val="47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Order and administer/record new vaccine product with newly added codes</w:t>
      </w:r>
    </w:p>
    <w:p w14:paraId="502D7FD6" w14:textId="77777777" w:rsidR="004E3A5C" w:rsidRDefault="004E3A5C" w:rsidP="004E3A5C">
      <w:pPr>
        <w:pStyle w:val="ListParagraph"/>
        <w:numPr>
          <w:ilvl w:val="0"/>
          <w:numId w:val="47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Transmit and receive acknowledgement for vaccine administered with new codes</w:t>
      </w:r>
    </w:p>
    <w:p w14:paraId="7C8E1EB0" w14:textId="77777777" w:rsidR="004E3A5C" w:rsidRDefault="004E3A5C" w:rsidP="004E3A5C">
      <w:pPr>
        <w:pStyle w:val="ListParagraph"/>
        <w:numPr>
          <w:ilvl w:val="0"/>
          <w:numId w:val="47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Update vaccine schedule based on changes to ACIP recommendations </w:t>
      </w:r>
    </w:p>
    <w:p w14:paraId="733C3FFE" w14:textId="77777777" w:rsidR="004E3A5C" w:rsidRDefault="004E3A5C" w:rsidP="004E3A5C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96FEF6D" w14:textId="77777777" w:rsidR="004E3A5C" w:rsidRDefault="004E3A5C" w:rsidP="004E3A5C">
      <w:pPr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</w:rPr>
        <w:t>7.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Pr="43416965">
        <w:rPr>
          <w:rFonts w:ascii="Open Sans" w:eastAsia="Open Sans" w:hAnsi="Open Sans" w:cs="Open Sans"/>
        </w:rPr>
        <w:t>Use of the CDC WSDL for Transport</w:t>
      </w:r>
      <w:r w:rsidRPr="43416965">
        <w:rPr>
          <w:rFonts w:ascii="Times New Roman" w:eastAsia="Times New Roman" w:hAnsi="Times New Roman" w:cs="Times New Roman"/>
        </w:rPr>
        <w:t>*</w:t>
      </w:r>
      <w:r w:rsidRPr="43416965">
        <w:rPr>
          <w:rFonts w:ascii="Calibri" w:eastAsia="Calibri" w:hAnsi="Calibri" w:cs="Calibri"/>
        </w:rPr>
        <w:t xml:space="preserve">  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0641280E" w14:textId="77777777" w:rsidR="004E3A5C" w:rsidRDefault="004E3A5C" w:rsidP="004E3A5C">
      <w:pPr>
        <w:pStyle w:val="ListParagraph"/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416965">
        <w:t xml:space="preserve">Functional Requirements Associated with Capability: </w:t>
      </w:r>
    </w:p>
    <w:p w14:paraId="0CAA5371" w14:textId="77777777" w:rsidR="004E3A5C" w:rsidRDefault="004E3A5C" w:rsidP="004E3A5C">
      <w:pPr>
        <w:pStyle w:val="ListParagraph"/>
        <w:numPr>
          <w:ilvl w:val="2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416965">
        <w:rPr>
          <w:rFonts w:eastAsiaTheme="minorEastAsia"/>
        </w:rPr>
        <w:t xml:space="preserve">Send and receive immunization messages using CDC SOAP-based WSDL     </w:t>
      </w:r>
      <w:r w:rsidRPr="43416965">
        <w:rPr>
          <w:rFonts w:ascii="Calibri" w:eastAsia="Calibri" w:hAnsi="Calibri" w:cs="Calibri"/>
        </w:rPr>
        <w:t xml:space="preserve"> </w:t>
      </w:r>
      <w:r w:rsidRPr="43416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4FCBEC" w14:textId="77777777" w:rsidR="004E3A5C" w:rsidRDefault="004E3A5C" w:rsidP="004E3A5C">
      <w:pPr>
        <w:rPr>
          <w:rFonts w:ascii="Times New Roman" w:eastAsia="Times New Roman" w:hAnsi="Times New Roman" w:cs="Times New Roman"/>
          <w:color w:val="000000" w:themeColor="text1"/>
        </w:rPr>
      </w:pPr>
      <w:r w:rsidRPr="4341696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94F0D93" w14:textId="77777777" w:rsidR="004E3A5C" w:rsidRDefault="004E3A5C" w:rsidP="004E3A5C">
      <w:pPr>
        <w:ind w:left="-90"/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</w:rPr>
        <w:t>8.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 w:rsidRPr="43416965">
        <w:rPr>
          <w:rFonts w:ascii="Open Sans" w:eastAsia="Open Sans" w:hAnsi="Open Sans" w:cs="Open Sans"/>
        </w:rPr>
        <w:t>Data Quality</w:t>
      </w:r>
      <w:r w:rsidRPr="43416965">
        <w:rPr>
          <w:rFonts w:ascii="Calibri" w:eastAsia="Calibri" w:hAnsi="Calibri" w:cs="Calibri"/>
        </w:rPr>
        <w:t xml:space="preserve">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68C8AF5E" w14:textId="77777777" w:rsidR="004E3A5C" w:rsidRDefault="004E3A5C" w:rsidP="004E3A5C">
      <w:pPr>
        <w:ind w:left="1080"/>
        <w:rPr>
          <w:rFonts w:ascii="Open Sans" w:eastAsia="Open Sans" w:hAnsi="Open Sans" w:cs="Open Sans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43416965">
        <w:rPr>
          <w:rFonts w:ascii="Open Sans" w:eastAsia="Open Sans" w:hAnsi="Open Sans" w:cs="Open Sans"/>
        </w:rPr>
        <w:t xml:space="preserve">Functional Requirements Associated with Capability: </w:t>
      </w:r>
    </w:p>
    <w:p w14:paraId="75FCA9CC" w14:textId="77777777" w:rsidR="004E3A5C" w:rsidRDefault="004E3A5C" w:rsidP="004E3A5C">
      <w:pPr>
        <w:pStyle w:val="ListParagraph"/>
        <w:numPr>
          <w:ilvl w:val="2"/>
          <w:numId w:val="45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Prevent critical data entry errors:</w:t>
      </w:r>
    </w:p>
    <w:p w14:paraId="790AF297" w14:textId="77777777" w:rsidR="004E3A5C" w:rsidRDefault="004E3A5C" w:rsidP="004E3A5C">
      <w:pPr>
        <w:pStyle w:val="ListParagraph"/>
        <w:numPr>
          <w:ilvl w:val="3"/>
          <w:numId w:val="45"/>
        </w:numPr>
        <w:spacing w:after="0" w:line="240" w:lineRule="auto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Entering a patient’s DOB in the future or too far in the past</w:t>
      </w:r>
    </w:p>
    <w:p w14:paraId="340971E2" w14:textId="77777777" w:rsidR="004E3A5C" w:rsidRDefault="004E3A5C" w:rsidP="004E3A5C">
      <w:pPr>
        <w:pStyle w:val="ListParagraph"/>
        <w:numPr>
          <w:ilvl w:val="3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416965">
        <w:rPr>
          <w:rFonts w:ascii="Open Sans" w:eastAsia="Open Sans" w:hAnsi="Open Sans" w:cs="Open Sans"/>
        </w:rPr>
        <w:t>Administering a vaccine before the patient’s DOB</w:t>
      </w:r>
      <w:r w:rsidRPr="43416965">
        <w:rPr>
          <w:rFonts w:ascii="Calibri" w:eastAsia="Calibri" w:hAnsi="Calibri" w:cs="Calibri"/>
        </w:rPr>
        <w:t xml:space="preserve">    </w:t>
      </w:r>
      <w:r w:rsidRPr="43416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62BBA6" w14:textId="77777777" w:rsidR="004E3A5C" w:rsidRDefault="004E3A5C" w:rsidP="004E3A5C">
      <w:pPr>
        <w:pStyle w:val="NoSpacing"/>
      </w:pPr>
    </w:p>
    <w:p w14:paraId="2859B22C" w14:textId="4465156E" w:rsidR="00B72E7E" w:rsidRPr="000F77F9" w:rsidRDefault="00B72E7E" w:rsidP="000F77F9">
      <w:pPr>
        <w:pStyle w:val="ListParagraph"/>
        <w:rPr>
          <w:rFonts w:ascii="Malgun Gothic" w:eastAsia="Malgun Gothic" w:hAnsi="Malgun Gothic" w:cs="Malgun Gothic"/>
          <w:lang w:eastAsia="ko-KR"/>
        </w:rPr>
      </w:pPr>
    </w:p>
    <w:sectPr w:rsidR="00B72E7E" w:rsidRPr="000F77F9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D1175" w14:textId="77777777" w:rsidR="00E03384" w:rsidRDefault="00E03384" w:rsidP="0052426D">
      <w:pPr>
        <w:spacing w:after="0" w:line="240" w:lineRule="auto"/>
      </w:pPr>
      <w:r>
        <w:separator/>
      </w:r>
    </w:p>
  </w:endnote>
  <w:endnote w:type="continuationSeparator" w:id="0">
    <w:p w14:paraId="087D9636" w14:textId="77777777" w:rsidR="00E03384" w:rsidRDefault="00E03384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9313" w14:textId="77777777" w:rsidR="00E03384" w:rsidRDefault="00E03384" w:rsidP="0052426D">
      <w:pPr>
        <w:spacing w:after="0" w:line="240" w:lineRule="auto"/>
      </w:pPr>
      <w:r>
        <w:separator/>
      </w:r>
    </w:p>
  </w:footnote>
  <w:footnote w:type="continuationSeparator" w:id="0">
    <w:p w14:paraId="28DF83DA" w14:textId="77777777" w:rsidR="00E03384" w:rsidRDefault="00E03384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4921"/>
    <w:multiLevelType w:val="hybridMultilevel"/>
    <w:tmpl w:val="E99EF644"/>
    <w:lvl w:ilvl="0" w:tplc="2AF42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56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A62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4F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24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A8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8C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E5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C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93FE8"/>
    <w:multiLevelType w:val="hybridMultilevel"/>
    <w:tmpl w:val="EE3A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8713"/>
    <w:multiLevelType w:val="hybridMultilevel"/>
    <w:tmpl w:val="7CCABA46"/>
    <w:lvl w:ilvl="0" w:tplc="88EAEA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288AC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710E96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B4EC1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148213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B62EC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A21C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406A4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1165B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34EE2"/>
    <w:multiLevelType w:val="hybridMultilevel"/>
    <w:tmpl w:val="E1FC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D221B"/>
    <w:multiLevelType w:val="hybridMultilevel"/>
    <w:tmpl w:val="2F843066"/>
    <w:lvl w:ilvl="0" w:tplc="44EA3D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3E6F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594CBD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24C6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366984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EF4F7A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B499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7A4FE8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BF8E2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AD2949"/>
    <w:multiLevelType w:val="hybridMultilevel"/>
    <w:tmpl w:val="17EE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3B7B0"/>
    <w:multiLevelType w:val="hybridMultilevel"/>
    <w:tmpl w:val="8E946DF4"/>
    <w:lvl w:ilvl="0" w:tplc="C4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42D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D2C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06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2A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A6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E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E5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8F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0331B"/>
    <w:multiLevelType w:val="hybridMultilevel"/>
    <w:tmpl w:val="8738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E6C5A"/>
    <w:multiLevelType w:val="hybridMultilevel"/>
    <w:tmpl w:val="CDA81E08"/>
    <w:lvl w:ilvl="0" w:tplc="C53880A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72185"/>
    <w:multiLevelType w:val="hybridMultilevel"/>
    <w:tmpl w:val="2D22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779EE"/>
    <w:multiLevelType w:val="hybridMultilevel"/>
    <w:tmpl w:val="B674F4D0"/>
    <w:lvl w:ilvl="0" w:tplc="DEEA6832">
      <w:numFmt w:val="bullet"/>
      <w:lvlText w:val="•"/>
      <w:lvlJc w:val="left"/>
      <w:pPr>
        <w:ind w:left="1120" w:hanging="760"/>
      </w:pPr>
      <w:rPr>
        <w:rFonts w:ascii="Calibri" w:eastAsia="Times New Roman" w:hAnsi="Calibri" w:cs="Calibri" w:hint="default"/>
      </w:rPr>
    </w:lvl>
    <w:lvl w:ilvl="1" w:tplc="9558F140">
      <w:numFmt w:val="bullet"/>
      <w:lvlText w:val=""/>
      <w:lvlJc w:val="left"/>
      <w:pPr>
        <w:ind w:left="1840" w:hanging="760"/>
      </w:pPr>
      <w:rPr>
        <w:rFonts w:ascii="Symbol" w:eastAsia="Times New Roman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761AF"/>
    <w:multiLevelType w:val="hybridMultilevel"/>
    <w:tmpl w:val="CC1E4908"/>
    <w:lvl w:ilvl="0" w:tplc="3314F5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BF2584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956F18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A04BC2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334072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9F0937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25CD1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A20664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CA0EAB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D7E5D5"/>
    <w:multiLevelType w:val="hybridMultilevel"/>
    <w:tmpl w:val="D486CD98"/>
    <w:lvl w:ilvl="0" w:tplc="C3341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818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6A6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8F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64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A7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AB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45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A0B3"/>
    <w:multiLevelType w:val="hybridMultilevel"/>
    <w:tmpl w:val="97E0DDB4"/>
    <w:lvl w:ilvl="0" w:tplc="E6E4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63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05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6B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A9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6B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0B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44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AA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D09CD"/>
    <w:multiLevelType w:val="hybridMultilevel"/>
    <w:tmpl w:val="37C044D0"/>
    <w:lvl w:ilvl="0" w:tplc="620E0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CE7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E8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62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AB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00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80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C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93C86"/>
    <w:multiLevelType w:val="hybridMultilevel"/>
    <w:tmpl w:val="914A5E68"/>
    <w:lvl w:ilvl="0" w:tplc="4406EC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DFC56E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B3A4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26E2FB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26276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7ACA49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CA205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E4D24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836B8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F0638D"/>
    <w:multiLevelType w:val="hybridMultilevel"/>
    <w:tmpl w:val="C8444EAC"/>
    <w:lvl w:ilvl="0" w:tplc="C53880A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80F4D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74623D"/>
    <w:multiLevelType w:val="hybridMultilevel"/>
    <w:tmpl w:val="89AE7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047EE5"/>
    <w:multiLevelType w:val="hybridMultilevel"/>
    <w:tmpl w:val="2EB6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E1216A"/>
    <w:multiLevelType w:val="hybridMultilevel"/>
    <w:tmpl w:val="FE12C1D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CDAA76FE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2DA"/>
    <w:multiLevelType w:val="hybridMultilevel"/>
    <w:tmpl w:val="1BA2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A6228"/>
    <w:multiLevelType w:val="hybridMultilevel"/>
    <w:tmpl w:val="B8F6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834A8"/>
    <w:multiLevelType w:val="hybridMultilevel"/>
    <w:tmpl w:val="028037A4"/>
    <w:lvl w:ilvl="0" w:tplc="0E146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C4F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3CF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E3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63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6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9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A4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01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9259C3"/>
    <w:multiLevelType w:val="hybridMultilevel"/>
    <w:tmpl w:val="896A0D14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C265BAA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1D4409"/>
    <w:multiLevelType w:val="hybridMultilevel"/>
    <w:tmpl w:val="86DE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4A4F35"/>
    <w:multiLevelType w:val="hybridMultilevel"/>
    <w:tmpl w:val="F4D67E1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90652469">
    <w:abstractNumId w:val="37"/>
  </w:num>
  <w:num w:numId="2" w16cid:durableId="268465452">
    <w:abstractNumId w:val="45"/>
  </w:num>
  <w:num w:numId="3" w16cid:durableId="1588885688">
    <w:abstractNumId w:val="12"/>
  </w:num>
  <w:num w:numId="4" w16cid:durableId="1318806900">
    <w:abstractNumId w:val="30"/>
  </w:num>
  <w:num w:numId="5" w16cid:durableId="1000814964">
    <w:abstractNumId w:val="17"/>
  </w:num>
  <w:num w:numId="6" w16cid:durableId="1439106570">
    <w:abstractNumId w:val="13"/>
  </w:num>
  <w:num w:numId="7" w16cid:durableId="195630131">
    <w:abstractNumId w:val="7"/>
  </w:num>
  <w:num w:numId="8" w16cid:durableId="588777832">
    <w:abstractNumId w:val="50"/>
  </w:num>
  <w:num w:numId="9" w16cid:durableId="869991646">
    <w:abstractNumId w:val="51"/>
  </w:num>
  <w:num w:numId="10" w16cid:durableId="912273144">
    <w:abstractNumId w:val="40"/>
  </w:num>
  <w:num w:numId="11" w16cid:durableId="2100133462">
    <w:abstractNumId w:val="41"/>
  </w:num>
  <w:num w:numId="12" w16cid:durableId="417485533">
    <w:abstractNumId w:val="20"/>
  </w:num>
  <w:num w:numId="13" w16cid:durableId="1126776408">
    <w:abstractNumId w:val="18"/>
  </w:num>
  <w:num w:numId="14" w16cid:durableId="1390109137">
    <w:abstractNumId w:val="48"/>
  </w:num>
  <w:num w:numId="15" w16cid:durableId="1230655804">
    <w:abstractNumId w:val="1"/>
  </w:num>
  <w:num w:numId="16" w16cid:durableId="1732001577">
    <w:abstractNumId w:val="44"/>
  </w:num>
  <w:num w:numId="17" w16cid:durableId="1629581120">
    <w:abstractNumId w:val="32"/>
  </w:num>
  <w:num w:numId="18" w16cid:durableId="1313296054">
    <w:abstractNumId w:val="27"/>
  </w:num>
  <w:num w:numId="19" w16cid:durableId="1987857681">
    <w:abstractNumId w:val="21"/>
  </w:num>
  <w:num w:numId="20" w16cid:durableId="1808662599">
    <w:abstractNumId w:val="5"/>
  </w:num>
  <w:num w:numId="21" w16cid:durableId="1078209727">
    <w:abstractNumId w:val="39"/>
  </w:num>
  <w:num w:numId="22" w16cid:durableId="1196426985">
    <w:abstractNumId w:val="46"/>
  </w:num>
  <w:num w:numId="23" w16cid:durableId="1734892824">
    <w:abstractNumId w:val="33"/>
  </w:num>
  <w:num w:numId="24" w16cid:durableId="1850293422">
    <w:abstractNumId w:val="3"/>
  </w:num>
  <w:num w:numId="25" w16cid:durableId="1576013327">
    <w:abstractNumId w:val="16"/>
  </w:num>
  <w:num w:numId="26" w16cid:durableId="399210572">
    <w:abstractNumId w:val="11"/>
  </w:num>
  <w:num w:numId="27" w16cid:durableId="197662573">
    <w:abstractNumId w:val="2"/>
  </w:num>
  <w:num w:numId="28" w16cid:durableId="1337927586">
    <w:abstractNumId w:val="28"/>
  </w:num>
  <w:num w:numId="29" w16cid:durableId="1680303984">
    <w:abstractNumId w:val="47"/>
  </w:num>
  <w:num w:numId="30" w16cid:durableId="2099519412">
    <w:abstractNumId w:val="29"/>
  </w:num>
  <w:num w:numId="31" w16cid:durableId="235866451">
    <w:abstractNumId w:val="49"/>
  </w:num>
  <w:num w:numId="32" w16cid:durableId="1557936603">
    <w:abstractNumId w:val="52"/>
  </w:num>
  <w:num w:numId="33" w16cid:durableId="1175995790">
    <w:abstractNumId w:val="38"/>
  </w:num>
  <w:num w:numId="34" w16cid:durableId="1929775555">
    <w:abstractNumId w:val="42"/>
  </w:num>
  <w:num w:numId="35" w16cid:durableId="216355090">
    <w:abstractNumId w:val="34"/>
  </w:num>
  <w:num w:numId="36" w16cid:durableId="1741516799">
    <w:abstractNumId w:val="31"/>
  </w:num>
  <w:num w:numId="37" w16cid:durableId="368185388">
    <w:abstractNumId w:val="43"/>
  </w:num>
  <w:num w:numId="38" w16cid:durableId="551162133">
    <w:abstractNumId w:val="10"/>
  </w:num>
  <w:num w:numId="39" w16cid:durableId="20054894">
    <w:abstractNumId w:val="8"/>
  </w:num>
  <w:num w:numId="40" w16cid:durableId="997727305">
    <w:abstractNumId w:val="15"/>
  </w:num>
  <w:num w:numId="41" w16cid:durableId="850877251">
    <w:abstractNumId w:val="23"/>
  </w:num>
  <w:num w:numId="42" w16cid:durableId="1826122453">
    <w:abstractNumId w:val="26"/>
  </w:num>
  <w:num w:numId="43" w16cid:durableId="1029450030">
    <w:abstractNumId w:val="14"/>
  </w:num>
  <w:num w:numId="44" w16cid:durableId="270209245">
    <w:abstractNumId w:val="35"/>
  </w:num>
  <w:num w:numId="45" w16cid:durableId="1823960284">
    <w:abstractNumId w:val="0"/>
  </w:num>
  <w:num w:numId="46" w16cid:durableId="242498999">
    <w:abstractNumId w:val="9"/>
  </w:num>
  <w:num w:numId="47" w16cid:durableId="2132169597">
    <w:abstractNumId w:val="6"/>
  </w:num>
  <w:num w:numId="48" w16cid:durableId="1588687151">
    <w:abstractNumId w:val="19"/>
  </w:num>
  <w:num w:numId="49" w16cid:durableId="374473565">
    <w:abstractNumId w:val="24"/>
  </w:num>
  <w:num w:numId="50" w16cid:durableId="871310472">
    <w:abstractNumId w:val="25"/>
  </w:num>
  <w:num w:numId="51" w16cid:durableId="1267074673">
    <w:abstractNumId w:val="4"/>
  </w:num>
  <w:num w:numId="52" w16cid:durableId="1902400368">
    <w:abstractNumId w:val="22"/>
  </w:num>
  <w:num w:numId="53" w16cid:durableId="1133207006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00C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0F77F9"/>
    <w:rsid w:val="00103E69"/>
    <w:rsid w:val="00103EF2"/>
    <w:rsid w:val="00107853"/>
    <w:rsid w:val="00110649"/>
    <w:rsid w:val="00111648"/>
    <w:rsid w:val="0011302B"/>
    <w:rsid w:val="00113599"/>
    <w:rsid w:val="001135EC"/>
    <w:rsid w:val="00117974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1115"/>
    <w:rsid w:val="0015205F"/>
    <w:rsid w:val="00152200"/>
    <w:rsid w:val="00155512"/>
    <w:rsid w:val="001561E8"/>
    <w:rsid w:val="001564B8"/>
    <w:rsid w:val="0016054B"/>
    <w:rsid w:val="00161B17"/>
    <w:rsid w:val="001647FF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2669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559D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690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4E8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299F"/>
    <w:rsid w:val="004D6C65"/>
    <w:rsid w:val="004D7FDF"/>
    <w:rsid w:val="004E1A4F"/>
    <w:rsid w:val="004E1C3A"/>
    <w:rsid w:val="004E2D85"/>
    <w:rsid w:val="004E3A5C"/>
    <w:rsid w:val="004E5205"/>
    <w:rsid w:val="004E7E14"/>
    <w:rsid w:val="004F010F"/>
    <w:rsid w:val="004F0D92"/>
    <w:rsid w:val="004F1848"/>
    <w:rsid w:val="004F1A89"/>
    <w:rsid w:val="004F257F"/>
    <w:rsid w:val="004F3057"/>
    <w:rsid w:val="004F5AA5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016A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A6085"/>
    <w:rsid w:val="006A68C5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61E2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1FA4"/>
    <w:rsid w:val="008646D6"/>
    <w:rsid w:val="00866342"/>
    <w:rsid w:val="00871C86"/>
    <w:rsid w:val="0087322A"/>
    <w:rsid w:val="0087617D"/>
    <w:rsid w:val="008763D1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49E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3C6B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1B07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2C58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536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66974"/>
    <w:rsid w:val="00B7078B"/>
    <w:rsid w:val="00B72E7E"/>
    <w:rsid w:val="00B738AE"/>
    <w:rsid w:val="00B7505D"/>
    <w:rsid w:val="00B754E5"/>
    <w:rsid w:val="00B75D4C"/>
    <w:rsid w:val="00B77C5B"/>
    <w:rsid w:val="00B803E9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3FE1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A22"/>
    <w:rsid w:val="00C04E35"/>
    <w:rsid w:val="00C05995"/>
    <w:rsid w:val="00C06F37"/>
    <w:rsid w:val="00C13775"/>
    <w:rsid w:val="00C141F4"/>
    <w:rsid w:val="00C14FA3"/>
    <w:rsid w:val="00C161B4"/>
    <w:rsid w:val="00C16E59"/>
    <w:rsid w:val="00C17FEC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631B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677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2A1E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384"/>
    <w:rsid w:val="00E03C4B"/>
    <w:rsid w:val="00E0428D"/>
    <w:rsid w:val="00E04617"/>
    <w:rsid w:val="00E04D57"/>
    <w:rsid w:val="00E06939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aliases w:val="Indented Paragraph"/>
    <w:basedOn w:val="Normal"/>
    <w:link w:val="ListParagraphChar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77F9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6A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Crouzier, Nicolas (Assoc)</cp:lastModifiedBy>
  <cp:revision>7</cp:revision>
  <cp:lastPrinted>2019-10-01T13:43:00Z</cp:lastPrinted>
  <dcterms:created xsi:type="dcterms:W3CDTF">2023-05-18T16:35:00Z</dcterms:created>
  <dcterms:modified xsi:type="dcterms:W3CDTF">2024-06-13T19:05:00Z</dcterms:modified>
</cp:coreProperties>
</file>