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35C6" w14:textId="44096E43" w:rsidR="04E7C07F" w:rsidRDefault="04E7C07F" w:rsidP="43416965">
      <w:pPr>
        <w:jc w:val="center"/>
        <w:rPr>
          <w:rFonts w:ascii="Open Sans" w:eastAsia="Open Sans" w:hAnsi="Open Sans" w:cs="Open Sans"/>
          <w:color w:val="000000" w:themeColor="text1"/>
          <w:sz w:val="22"/>
          <w:szCs w:val="22"/>
        </w:rPr>
      </w:pPr>
      <w:r w:rsidRPr="43416965">
        <w:rPr>
          <w:rFonts w:ascii="Open Sans" w:eastAsia="Open Sans" w:hAnsi="Open Sans" w:cs="Open Sans"/>
          <w:b/>
          <w:bCs/>
          <w:color w:val="000000" w:themeColor="text1"/>
          <w:sz w:val="22"/>
          <w:szCs w:val="22"/>
        </w:rPr>
        <w:t>Release Notes</w:t>
      </w:r>
      <w:r w:rsidRPr="43416965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</w:p>
    <w:p w14:paraId="793A986F" w14:textId="0E693638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3923D0A" w14:textId="25B52DF2" w:rsidR="04E7C07F" w:rsidRDefault="04FBA319" w:rsidP="43416965">
      <w:pPr>
        <w:pStyle w:val="NoSpacing"/>
        <w:rPr>
          <w:rFonts w:ascii="Open Sans" w:eastAsia="Open Sans" w:hAnsi="Open Sans" w:cs="Open Sans"/>
          <w:color w:val="000000" w:themeColor="text1"/>
        </w:rPr>
      </w:pPr>
      <w:r w:rsidRPr="43416965">
        <w:rPr>
          <w:rFonts w:ascii="Open Sans" w:eastAsia="Open Sans" w:hAnsi="Open Sans" w:cs="Open Sans"/>
          <w:b/>
          <w:bCs/>
          <w:color w:val="000000" w:themeColor="text1"/>
          <w:u w:val="single"/>
        </w:rPr>
        <w:t xml:space="preserve">HIMSS </w:t>
      </w:r>
      <w:r w:rsidR="346172E7" w:rsidRPr="43416965">
        <w:rPr>
          <w:rFonts w:ascii="Open Sans" w:eastAsia="Open Sans" w:hAnsi="Open Sans" w:cs="Open Sans"/>
          <w:b/>
          <w:bCs/>
          <w:color w:val="000000" w:themeColor="text1"/>
          <w:u w:val="single"/>
        </w:rPr>
        <w:t>Immunization Integration Program (IIP)</w:t>
      </w:r>
      <w:r w:rsidR="04E7C07F" w:rsidRPr="43416965">
        <w:rPr>
          <w:rFonts w:ascii="Open Sans" w:eastAsia="Open Sans" w:hAnsi="Open Sans" w:cs="Open Sans"/>
          <w:b/>
          <w:bCs/>
          <w:color w:val="000000" w:themeColor="text1"/>
          <w:u w:val="single"/>
        </w:rPr>
        <w:t xml:space="preserve"> Test Plan v11.0 (6/2024)</w:t>
      </w:r>
      <w:r w:rsidR="04E7C07F" w:rsidRPr="43416965">
        <w:rPr>
          <w:rFonts w:ascii="Open Sans" w:eastAsia="Open Sans" w:hAnsi="Open Sans" w:cs="Open Sans"/>
          <w:color w:val="000000" w:themeColor="text1"/>
        </w:rPr>
        <w:t xml:space="preserve"> </w:t>
      </w:r>
    </w:p>
    <w:p w14:paraId="228520E5" w14:textId="559C8CDE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7285245" w14:textId="33DBFAD6" w:rsidR="04E7C07F" w:rsidRDefault="04E7C07F" w:rsidP="43416965">
      <w:pPr>
        <w:pStyle w:val="NoSpacing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 xml:space="preserve">The following information provides a high-level overview of the capabilities in the </w:t>
      </w:r>
      <w:r w:rsidR="031DF9FF" w:rsidRPr="43416965">
        <w:rPr>
          <w:rFonts w:eastAsiaTheme="minorEastAsia"/>
        </w:rPr>
        <w:t xml:space="preserve">IIP </w:t>
      </w:r>
      <w:r w:rsidR="49C5CB81" w:rsidRPr="43416965">
        <w:rPr>
          <w:rFonts w:eastAsiaTheme="minorEastAsia"/>
        </w:rPr>
        <w:t>t</w:t>
      </w:r>
      <w:r w:rsidR="031DF9FF" w:rsidRPr="43416965">
        <w:rPr>
          <w:rFonts w:eastAsiaTheme="minorEastAsia"/>
        </w:rPr>
        <w:t xml:space="preserve">est </w:t>
      </w:r>
      <w:r w:rsidR="42F6CEAF" w:rsidRPr="43416965">
        <w:rPr>
          <w:rFonts w:eastAsiaTheme="minorEastAsia"/>
        </w:rPr>
        <w:t>p</w:t>
      </w:r>
      <w:r w:rsidR="031DF9FF" w:rsidRPr="43416965">
        <w:rPr>
          <w:rFonts w:eastAsiaTheme="minorEastAsia"/>
        </w:rPr>
        <w:t xml:space="preserve">lan </w:t>
      </w:r>
      <w:r w:rsidRPr="43416965">
        <w:rPr>
          <w:rFonts w:eastAsiaTheme="minorEastAsia"/>
        </w:rPr>
        <w:t xml:space="preserve">11.0 version. Asterisks (*) indicate new capabilities/test group not </w:t>
      </w:r>
      <w:r w:rsidR="43A3FEBD" w:rsidRPr="43416965">
        <w:rPr>
          <w:rFonts w:eastAsiaTheme="minorEastAsia"/>
        </w:rPr>
        <w:t>included in</w:t>
      </w:r>
      <w:r w:rsidRPr="43416965">
        <w:rPr>
          <w:rFonts w:eastAsiaTheme="minorEastAsia"/>
        </w:rPr>
        <w:t xml:space="preserve"> the previous version. </w:t>
      </w:r>
      <w:r w:rsidR="7932622A" w:rsidRPr="43416965">
        <w:rPr>
          <w:rFonts w:eastAsiaTheme="minorEastAsia"/>
        </w:rPr>
        <w:t xml:space="preserve">The </w:t>
      </w:r>
      <w:r w:rsidR="2C4D11A1" w:rsidRPr="43416965">
        <w:rPr>
          <w:rFonts w:eastAsiaTheme="minorEastAsia"/>
        </w:rPr>
        <w:t>“</w:t>
      </w:r>
      <w:r w:rsidRPr="43416965">
        <w:rPr>
          <w:rFonts w:eastAsiaTheme="minorEastAsia"/>
        </w:rPr>
        <w:t>Test preparation</w:t>
      </w:r>
      <w:r w:rsidR="233EAB34" w:rsidRPr="43416965">
        <w:rPr>
          <w:rFonts w:eastAsiaTheme="minorEastAsia"/>
        </w:rPr>
        <w:t xml:space="preserve"> - </w:t>
      </w:r>
      <w:r w:rsidRPr="43416965">
        <w:rPr>
          <w:rFonts w:eastAsiaTheme="minorEastAsia"/>
        </w:rPr>
        <w:t>Data Load</w:t>
      </w:r>
      <w:r w:rsidR="04810FEE" w:rsidRPr="43416965">
        <w:rPr>
          <w:rFonts w:eastAsiaTheme="minorEastAsia"/>
        </w:rPr>
        <w:t>”</w:t>
      </w:r>
      <w:r w:rsidR="22E8EC42" w:rsidRPr="43416965">
        <w:rPr>
          <w:rFonts w:eastAsiaTheme="minorEastAsia"/>
        </w:rPr>
        <w:t xml:space="preserve"> </w:t>
      </w:r>
      <w:r w:rsidR="76BDD43A" w:rsidRPr="43416965">
        <w:rPr>
          <w:rFonts w:eastAsiaTheme="minorEastAsia"/>
        </w:rPr>
        <w:t xml:space="preserve">capability </w:t>
      </w:r>
      <w:r w:rsidRPr="43416965">
        <w:rPr>
          <w:rFonts w:eastAsiaTheme="minorEastAsia"/>
        </w:rPr>
        <w:t>contain</w:t>
      </w:r>
      <w:r w:rsidR="309B5777" w:rsidRPr="43416965">
        <w:rPr>
          <w:rFonts w:eastAsiaTheme="minorEastAsia"/>
        </w:rPr>
        <w:t>s</w:t>
      </w:r>
      <w:r w:rsidRPr="43416965">
        <w:rPr>
          <w:rFonts w:eastAsiaTheme="minorEastAsia"/>
        </w:rPr>
        <w:t xml:space="preserve"> new patients, vaccines, facilities, and configuration not part of the previous test plan. </w:t>
      </w:r>
    </w:p>
    <w:p w14:paraId="47E14B51" w14:textId="5F1E1B30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795A92A" w14:textId="4C417184" w:rsidR="04E7C07F" w:rsidRDefault="04E7C07F" w:rsidP="43416965">
      <w:pPr>
        <w:pStyle w:val="NoSpacing"/>
        <w:rPr>
          <w:rFonts w:eastAsiaTheme="minorEastAsia"/>
        </w:rPr>
      </w:pPr>
      <w:r w:rsidRPr="43416965">
        <w:rPr>
          <w:rFonts w:eastAsiaTheme="minorEastAsia"/>
        </w:rPr>
        <w:t xml:space="preserve">In addition to the capabilities listed below, </w:t>
      </w:r>
      <w:r w:rsidR="01248F25" w:rsidRPr="43416965">
        <w:rPr>
          <w:rFonts w:eastAsiaTheme="minorEastAsia"/>
        </w:rPr>
        <w:t xml:space="preserve">information </w:t>
      </w:r>
      <w:r w:rsidRPr="43416965">
        <w:rPr>
          <w:rFonts w:eastAsiaTheme="minorEastAsia"/>
        </w:rPr>
        <w:t xml:space="preserve">related to specific test steps can be found under </w:t>
      </w:r>
      <w:r w:rsidR="5767D804" w:rsidRPr="43416965">
        <w:rPr>
          <w:rFonts w:eastAsiaTheme="minorEastAsia"/>
        </w:rPr>
        <w:t xml:space="preserve">sections entitled </w:t>
      </w:r>
      <w:r w:rsidR="64423CDB" w:rsidRPr="43416965">
        <w:rPr>
          <w:rFonts w:eastAsiaTheme="minorEastAsia"/>
        </w:rPr>
        <w:t>“</w:t>
      </w:r>
      <w:r w:rsidRPr="43416965">
        <w:rPr>
          <w:rFonts w:eastAsiaTheme="minorEastAsia"/>
        </w:rPr>
        <w:t>User Documentation</w:t>
      </w:r>
      <w:r w:rsidR="0247466D" w:rsidRPr="43416965">
        <w:rPr>
          <w:rFonts w:eastAsiaTheme="minorEastAsia"/>
        </w:rPr>
        <w:t>” in the following documents</w:t>
      </w:r>
      <w:r w:rsidRPr="43416965">
        <w:rPr>
          <w:rFonts w:eastAsiaTheme="minorEastAsia"/>
        </w:rPr>
        <w:t xml:space="preserve">: </w:t>
      </w:r>
    </w:p>
    <w:p w14:paraId="606B60BC" w14:textId="2B051605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728A61E" w14:textId="6FC8F18E" w:rsidR="04E7C07F" w:rsidRDefault="04E7C07F" w:rsidP="43416965">
      <w:pPr>
        <w:ind w:left="540" w:hanging="180"/>
        <w:rPr>
          <w:rFonts w:ascii="Open Sans" w:eastAsia="Open Sans" w:hAnsi="Open Sans" w:cs="Open Sans"/>
          <w:sz w:val="22"/>
          <w:szCs w:val="22"/>
        </w:rPr>
      </w:pPr>
      <w:proofErr w:type="gramStart"/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43416965">
        <w:rPr>
          <w:rFonts w:ascii="Open Sans" w:eastAsia="Open Sans" w:hAnsi="Open Sans" w:cs="Open Sans"/>
          <w:i/>
          <w:iCs/>
          <w:sz w:val="22"/>
          <w:szCs w:val="22"/>
        </w:rPr>
        <w:t>HIMSS</w:t>
      </w:r>
      <w:proofErr w:type="gramEnd"/>
      <w:r w:rsidRPr="43416965">
        <w:rPr>
          <w:rFonts w:ascii="Open Sans" w:eastAsia="Open Sans" w:hAnsi="Open Sans" w:cs="Open Sans"/>
          <w:i/>
          <w:iCs/>
          <w:sz w:val="22"/>
          <w:szCs w:val="22"/>
        </w:rPr>
        <w:t xml:space="preserve"> I</w:t>
      </w:r>
      <w:r w:rsidR="23F1C987" w:rsidRPr="43416965">
        <w:rPr>
          <w:rFonts w:ascii="Open Sans" w:eastAsia="Open Sans" w:hAnsi="Open Sans" w:cs="Open Sans"/>
          <w:i/>
          <w:iCs/>
          <w:sz w:val="22"/>
          <w:szCs w:val="22"/>
        </w:rPr>
        <w:t>I</w:t>
      </w:r>
      <w:r w:rsidRPr="43416965">
        <w:rPr>
          <w:rFonts w:ascii="Open Sans" w:eastAsia="Open Sans" w:hAnsi="Open Sans" w:cs="Open Sans"/>
          <w:i/>
          <w:iCs/>
          <w:sz w:val="22"/>
          <w:szCs w:val="22"/>
        </w:rPr>
        <w:t>P Test</w:t>
      </w:r>
      <w:r w:rsidR="214D0731" w:rsidRPr="43416965">
        <w:rPr>
          <w:rFonts w:ascii="Open Sans" w:eastAsia="Open Sans" w:hAnsi="Open Sans" w:cs="Open Sans"/>
          <w:i/>
          <w:iCs/>
          <w:sz w:val="22"/>
          <w:szCs w:val="22"/>
        </w:rPr>
        <w:t xml:space="preserve"> Plan v11.0</w:t>
      </w:r>
      <w:r w:rsidRPr="43416965">
        <w:rPr>
          <w:rFonts w:ascii="Open Sans" w:eastAsia="Open Sans" w:hAnsi="Open Sans" w:cs="Open Sans"/>
          <w:i/>
          <w:iCs/>
          <w:sz w:val="22"/>
          <w:szCs w:val="22"/>
        </w:rPr>
        <w:t xml:space="preserve"> Job Aid</w:t>
      </w:r>
    </w:p>
    <w:p w14:paraId="6132B791" w14:textId="003A8767" w:rsidR="04E7C07F" w:rsidRDefault="04E7C07F" w:rsidP="43416965">
      <w:pPr>
        <w:ind w:left="1080" w:hanging="180"/>
        <w:rPr>
          <w:rFonts w:eastAsiaTheme="minorEastAsia"/>
          <w:sz w:val="22"/>
          <w:szCs w:val="22"/>
        </w:rPr>
      </w:pPr>
      <w:r w:rsidRPr="43416965">
        <w:rPr>
          <w:rFonts w:eastAsiaTheme="minorEastAsia"/>
          <w:sz w:val="22"/>
          <w:szCs w:val="22"/>
        </w:rPr>
        <w:t xml:space="preserve">o </w:t>
      </w:r>
      <w:proofErr w:type="gramStart"/>
      <w:r w:rsidRPr="43416965">
        <w:rPr>
          <w:rFonts w:eastAsiaTheme="minorEastAsia"/>
          <w:sz w:val="22"/>
          <w:szCs w:val="22"/>
        </w:rPr>
        <w:t>To</w:t>
      </w:r>
      <w:proofErr w:type="gramEnd"/>
      <w:r w:rsidRPr="43416965">
        <w:rPr>
          <w:rFonts w:eastAsiaTheme="minorEastAsia"/>
          <w:sz w:val="22"/>
          <w:szCs w:val="22"/>
        </w:rPr>
        <w:t xml:space="preserve"> be used in conjunction with test steps referencing this job aid. </w:t>
      </w:r>
    </w:p>
    <w:p w14:paraId="236EDA3C" w14:textId="657AA2E4" w:rsidR="04E7C07F" w:rsidRDefault="04E7C07F" w:rsidP="43416965">
      <w:pPr>
        <w:ind w:left="1080" w:hanging="180"/>
        <w:rPr>
          <w:rFonts w:eastAsiaTheme="minorEastAsia"/>
          <w:sz w:val="22"/>
          <w:szCs w:val="22"/>
        </w:rPr>
      </w:pPr>
      <w:r w:rsidRPr="43416965">
        <w:rPr>
          <w:rFonts w:eastAsiaTheme="minorEastAsia"/>
          <w:sz w:val="22"/>
          <w:szCs w:val="22"/>
        </w:rPr>
        <w:t xml:space="preserve">o Assists testers with determining forecast dates based on current date of testing. </w:t>
      </w:r>
    </w:p>
    <w:p w14:paraId="3BD0DE70" w14:textId="7BBD66DA" w:rsidR="04E7C07F" w:rsidRDefault="04E7C07F" w:rsidP="43416965">
      <w:pPr>
        <w:ind w:left="21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133FF8E" w14:textId="7A3E9582" w:rsidR="04E7C07F" w:rsidRDefault="04E7C07F" w:rsidP="43416965">
      <w:pPr>
        <w:ind w:left="540" w:hanging="180"/>
        <w:rPr>
          <w:rFonts w:ascii="Open Sans" w:eastAsia="Open Sans" w:hAnsi="Open Sans" w:cs="Open Sans"/>
          <w:sz w:val="22"/>
          <w:szCs w:val="22"/>
        </w:rPr>
      </w:pPr>
      <w:proofErr w:type="gramStart"/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43416965">
        <w:rPr>
          <w:rFonts w:ascii="Open Sans" w:eastAsia="Open Sans" w:hAnsi="Open Sans" w:cs="Open Sans"/>
          <w:i/>
          <w:iCs/>
          <w:sz w:val="22"/>
          <w:szCs w:val="22"/>
        </w:rPr>
        <w:t>HIMSS</w:t>
      </w:r>
      <w:proofErr w:type="gramEnd"/>
      <w:r w:rsidRPr="43416965">
        <w:rPr>
          <w:rFonts w:ascii="Open Sans" w:eastAsia="Open Sans" w:hAnsi="Open Sans" w:cs="Open Sans"/>
          <w:i/>
          <w:iCs/>
          <w:sz w:val="22"/>
          <w:szCs w:val="22"/>
        </w:rPr>
        <w:t xml:space="preserve"> IIP Test Plan</w:t>
      </w:r>
      <w:r w:rsidR="496BA080" w:rsidRPr="43416965">
        <w:rPr>
          <w:rFonts w:ascii="Open Sans" w:eastAsia="Open Sans" w:hAnsi="Open Sans" w:cs="Open Sans"/>
          <w:i/>
          <w:iCs/>
          <w:sz w:val="22"/>
          <w:szCs w:val="22"/>
        </w:rPr>
        <w:t xml:space="preserve"> v11.0</w:t>
      </w:r>
      <w:r w:rsidRPr="43416965">
        <w:rPr>
          <w:rFonts w:ascii="Open Sans" w:eastAsia="Open Sans" w:hAnsi="Open Sans" w:cs="Open Sans"/>
          <w:i/>
          <w:iCs/>
          <w:sz w:val="22"/>
          <w:szCs w:val="22"/>
        </w:rPr>
        <w:t xml:space="preserve"> Crosswalk</w:t>
      </w:r>
    </w:p>
    <w:p w14:paraId="3CF873B6" w14:textId="75963B13" w:rsidR="04E7C07F" w:rsidRDefault="04E7C07F" w:rsidP="43416965">
      <w:pPr>
        <w:ind w:left="1080" w:hanging="18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Courier New" w:eastAsia="Courier New" w:hAnsi="Courier New" w:cs="Courier New"/>
          <w:sz w:val="20"/>
          <w:szCs w:val="20"/>
        </w:rPr>
        <w:t>o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43416965">
        <w:rPr>
          <w:rFonts w:ascii="Open Sans" w:eastAsia="Open Sans" w:hAnsi="Open Sans" w:cs="Open Sans"/>
          <w:sz w:val="22"/>
          <w:szCs w:val="22"/>
        </w:rPr>
        <w:t>Th</w:t>
      </w:r>
      <w:r w:rsidR="384D96EC" w:rsidRPr="43416965">
        <w:rPr>
          <w:rFonts w:ascii="Open Sans" w:eastAsia="Open Sans" w:hAnsi="Open Sans" w:cs="Open Sans"/>
          <w:sz w:val="22"/>
          <w:szCs w:val="22"/>
        </w:rPr>
        <w:t>is release of the</w:t>
      </w:r>
      <w:r w:rsidRPr="43416965">
        <w:rPr>
          <w:rFonts w:ascii="Open Sans" w:eastAsia="Open Sans" w:hAnsi="Open Sans" w:cs="Open Sans"/>
          <w:sz w:val="22"/>
          <w:szCs w:val="22"/>
        </w:rPr>
        <w:t xml:space="preserve"> IIP test plan is modular; each capability includes related functions performed for a set of patients. The crosswalk allows testers to follow a simulated real-world clinic workflow for individual patients addressing functional requirements across capabilities.  </w:t>
      </w:r>
    </w:p>
    <w:p w14:paraId="10E90127" w14:textId="73435F22" w:rsidR="04E7C07F" w:rsidRDefault="04E7C07F" w:rsidP="43416965">
      <w:pPr>
        <w:ind w:left="1080" w:hanging="18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Courier New" w:eastAsia="Courier New" w:hAnsi="Courier New" w:cs="Courier New"/>
          <w:sz w:val="20"/>
          <w:szCs w:val="20"/>
        </w:rPr>
        <w:t>o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43416965">
        <w:rPr>
          <w:rFonts w:ascii="Open Sans" w:eastAsia="Open Sans" w:hAnsi="Open Sans" w:cs="Open Sans"/>
          <w:sz w:val="22"/>
          <w:szCs w:val="22"/>
        </w:rPr>
        <w:t xml:space="preserve">This approach enables retesting of a single requirement without having to complete all requirements for any respective capability. </w:t>
      </w:r>
    </w:p>
    <w:p w14:paraId="0A6CF5A0" w14:textId="3F0D260F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5E64FB3" w14:textId="0C645B40" w:rsidR="04E7C07F" w:rsidRDefault="04E7C07F" w:rsidP="43416965">
      <w:pPr>
        <w:spacing w:line="259" w:lineRule="auto"/>
        <w:ind w:left="180" w:hanging="180"/>
        <w:rPr>
          <w:rFonts w:eastAsiaTheme="minorEastAsia"/>
          <w:sz w:val="22"/>
          <w:szCs w:val="22"/>
        </w:rPr>
      </w:pPr>
      <w:r w:rsidRPr="43416965">
        <w:rPr>
          <w:rFonts w:eastAsiaTheme="minorEastAsia"/>
          <w:sz w:val="22"/>
          <w:szCs w:val="22"/>
        </w:rPr>
        <w:t>The IIP test plan</w:t>
      </w:r>
      <w:r w:rsidR="7B7CA2C4" w:rsidRPr="43416965">
        <w:rPr>
          <w:rFonts w:eastAsiaTheme="minorEastAsia"/>
          <w:sz w:val="22"/>
          <w:szCs w:val="22"/>
        </w:rPr>
        <w:t xml:space="preserve"> v11.0</w:t>
      </w:r>
      <w:r w:rsidRPr="43416965">
        <w:rPr>
          <w:rFonts w:eastAsiaTheme="minorEastAsia"/>
          <w:sz w:val="22"/>
          <w:szCs w:val="22"/>
        </w:rPr>
        <w:t xml:space="preserve"> includes the following eight capabilities: </w:t>
      </w:r>
    </w:p>
    <w:p w14:paraId="0694C58D" w14:textId="2196E447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A2D6561" w14:textId="796B6D36" w:rsidR="04E7C07F" w:rsidRDefault="04E7C07F" w:rsidP="43416965">
      <w:pPr>
        <w:ind w:left="36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Open Sans" w:eastAsia="Open Sans" w:hAnsi="Open Sans" w:cs="Open Sans"/>
          <w:sz w:val="22"/>
          <w:szCs w:val="22"/>
        </w:rPr>
        <w:t>1.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43416965">
        <w:rPr>
          <w:rFonts w:ascii="Open Sans" w:eastAsia="Open Sans" w:hAnsi="Open Sans" w:cs="Open Sans"/>
          <w:sz w:val="22"/>
          <w:szCs w:val="22"/>
        </w:rPr>
        <w:t xml:space="preserve">Test Preparation – Data Load </w:t>
      </w:r>
    </w:p>
    <w:p w14:paraId="3AB2D77C" w14:textId="0611043E" w:rsidR="04E7C07F" w:rsidRDefault="04E7C07F" w:rsidP="43416965">
      <w:pPr>
        <w:pStyle w:val="ListParagraph"/>
        <w:numPr>
          <w:ilvl w:val="1"/>
          <w:numId w:val="12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Patients </w:t>
      </w:r>
    </w:p>
    <w:p w14:paraId="15FD77F3" w14:textId="3126212B" w:rsidR="04E7C07F" w:rsidRDefault="04E7C07F" w:rsidP="43416965">
      <w:pPr>
        <w:pStyle w:val="ListParagraph"/>
        <w:numPr>
          <w:ilvl w:val="1"/>
          <w:numId w:val="12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Vaccines </w:t>
      </w:r>
    </w:p>
    <w:p w14:paraId="7683CB44" w14:textId="2699E218" w:rsidR="04E7C07F" w:rsidRDefault="04E7C07F" w:rsidP="43416965">
      <w:pPr>
        <w:pStyle w:val="ListParagraph"/>
        <w:numPr>
          <w:ilvl w:val="1"/>
          <w:numId w:val="12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Facilities </w:t>
      </w:r>
    </w:p>
    <w:p w14:paraId="0375751E" w14:textId="5D7A9B4A" w:rsidR="04E7C07F" w:rsidRDefault="04E7C07F" w:rsidP="43416965">
      <w:pPr>
        <w:pStyle w:val="ListParagraph"/>
        <w:numPr>
          <w:ilvl w:val="1"/>
          <w:numId w:val="12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Public Health Program Configuration </w:t>
      </w:r>
    </w:p>
    <w:p w14:paraId="7679592D" w14:textId="587736B6" w:rsidR="04E7C07F" w:rsidRDefault="04E7C07F" w:rsidP="43416965">
      <w:pPr>
        <w:ind w:left="14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15B097A" w14:textId="782BC686" w:rsidR="04E7C07F" w:rsidRDefault="04E7C07F" w:rsidP="43416965">
      <w:pPr>
        <w:ind w:left="360"/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  <w:sz w:val="22"/>
          <w:szCs w:val="22"/>
        </w:rPr>
        <w:t>2.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43416965">
        <w:rPr>
          <w:rFonts w:ascii="Open Sans" w:eastAsia="Open Sans" w:hAnsi="Open Sans" w:cs="Open Sans"/>
          <w:sz w:val="22"/>
          <w:szCs w:val="22"/>
        </w:rPr>
        <w:t>Care Provision and Documentation</w:t>
      </w:r>
      <w:r w:rsidRPr="43416965">
        <w:rPr>
          <w:rFonts w:ascii="Calibri" w:eastAsia="Calibri" w:hAnsi="Calibri" w:cs="Calibri"/>
          <w:sz w:val="22"/>
          <w:szCs w:val="22"/>
        </w:rPr>
        <w:t xml:space="preserve">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247B82F8" w14:textId="3D830C24" w:rsidR="04E7C07F" w:rsidRDefault="04E7C07F" w:rsidP="43416965">
      <w:pPr>
        <w:ind w:left="1170" w:hanging="27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43416965">
        <w:rPr>
          <w:rFonts w:ascii="Open Sans" w:eastAsia="Open Sans" w:hAnsi="Open Sans" w:cs="Open Sans"/>
          <w:sz w:val="22"/>
          <w:szCs w:val="22"/>
        </w:rPr>
        <w:t>Functional Requirements Associated with Capability</w:t>
      </w:r>
      <w:r w:rsidR="1ECA0F9B" w:rsidRPr="43416965">
        <w:rPr>
          <w:rFonts w:ascii="Open Sans" w:eastAsia="Open Sans" w:hAnsi="Open Sans" w:cs="Open Sans"/>
          <w:sz w:val="22"/>
          <w:szCs w:val="22"/>
        </w:rPr>
        <w:t>:</w:t>
      </w:r>
      <w:r w:rsidRPr="43416965">
        <w:rPr>
          <w:rFonts w:ascii="Times New Roman" w:eastAsia="Times New Roman" w:hAnsi="Times New Roman" w:cs="Times New Roman"/>
        </w:rPr>
        <w:t xml:space="preserve"> </w:t>
      </w:r>
      <w:r w:rsidRPr="43416965">
        <w:rPr>
          <w:rFonts w:ascii="Open Sans" w:eastAsia="Open Sans" w:hAnsi="Open Sans" w:cs="Open Sans"/>
          <w:sz w:val="22"/>
          <w:szCs w:val="22"/>
        </w:rPr>
        <w:t xml:space="preserve"> </w:t>
      </w:r>
    </w:p>
    <w:p w14:paraId="2CA5BE50" w14:textId="09B6377A" w:rsidR="04E7C07F" w:rsidRDefault="35F98CC3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S</w:t>
      </w:r>
      <w:r w:rsidR="04E7C07F" w:rsidRPr="43416965">
        <w:rPr>
          <w:rFonts w:ascii="Open Sans" w:eastAsia="Open Sans" w:hAnsi="Open Sans" w:cs="Open Sans"/>
        </w:rPr>
        <w:t>elect patients</w:t>
      </w:r>
    </w:p>
    <w:p w14:paraId="7397C96C" w14:textId="12A3E6ED" w:rsidR="04E7C07F" w:rsidRDefault="4B69498D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E</w:t>
      </w:r>
      <w:r w:rsidR="04E7C07F" w:rsidRPr="43416965">
        <w:rPr>
          <w:rFonts w:ascii="Open Sans" w:eastAsia="Open Sans" w:hAnsi="Open Sans" w:cs="Open Sans"/>
        </w:rPr>
        <w:t>nter patient provided immunization history</w:t>
      </w:r>
    </w:p>
    <w:p w14:paraId="2E64FD3E" w14:textId="10DCAE41" w:rsidR="04E7C07F" w:rsidRDefault="3381F7EC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D</w:t>
      </w:r>
      <w:r w:rsidR="04E7C07F" w:rsidRPr="43416965">
        <w:rPr>
          <w:rFonts w:ascii="Open Sans" w:eastAsia="Open Sans" w:hAnsi="Open Sans" w:cs="Open Sans"/>
        </w:rPr>
        <w:t>isplay forecasts</w:t>
      </w:r>
    </w:p>
    <w:p w14:paraId="4863189E" w14:textId="45119DD8" w:rsidR="04E7C07F" w:rsidRDefault="58ED4767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E</w:t>
      </w:r>
      <w:r w:rsidR="04E7C07F" w:rsidRPr="43416965">
        <w:rPr>
          <w:rFonts w:ascii="Open Sans" w:eastAsia="Open Sans" w:hAnsi="Open Sans" w:cs="Open Sans"/>
        </w:rPr>
        <w:t>nter vaccine orders</w:t>
      </w:r>
    </w:p>
    <w:p w14:paraId="327F880B" w14:textId="481460B4" w:rsidR="04E7C07F" w:rsidRDefault="7908BC5C" w:rsidP="43416965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416965">
        <w:rPr>
          <w:rFonts w:ascii="Open Sans" w:eastAsia="Open Sans" w:hAnsi="Open Sans" w:cs="Open Sans"/>
        </w:rPr>
        <w:t>A</w:t>
      </w:r>
      <w:r w:rsidR="04E7C07F" w:rsidRPr="43416965">
        <w:rPr>
          <w:rFonts w:ascii="Open Sans" w:eastAsia="Open Sans" w:hAnsi="Open Sans" w:cs="Open Sans"/>
        </w:rPr>
        <w:t xml:space="preserve">dminister vaccines using 2D barcode (data matrix) scanning and </w:t>
      </w:r>
      <w:r w:rsidR="04E7C07F" w:rsidRPr="43416965">
        <w:rPr>
          <w:rFonts w:eastAsiaTheme="minorEastAsia"/>
        </w:rPr>
        <w:t>via manual entry</w:t>
      </w:r>
    </w:p>
    <w:p w14:paraId="3E2230F9" w14:textId="5C89C1AB" w:rsidR="04E7C07F" w:rsidRDefault="5269B9A3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P</w:t>
      </w:r>
      <w:r w:rsidR="04E7C07F" w:rsidRPr="43416965">
        <w:rPr>
          <w:rFonts w:ascii="Open Sans" w:eastAsia="Open Sans" w:hAnsi="Open Sans" w:cs="Open Sans"/>
        </w:rPr>
        <w:t>roduce printable patient immunization records</w:t>
      </w:r>
    </w:p>
    <w:p w14:paraId="1755829C" w14:textId="7BA8EE34" w:rsidR="04E7C07F" w:rsidRDefault="70CF2E12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V</w:t>
      </w:r>
      <w:r w:rsidR="04E7C07F" w:rsidRPr="43416965">
        <w:rPr>
          <w:rFonts w:ascii="Open Sans" w:eastAsia="Open Sans" w:hAnsi="Open Sans" w:cs="Open Sans"/>
        </w:rPr>
        <w:t xml:space="preserve">iew and select dose level eligibility </w:t>
      </w:r>
    </w:p>
    <w:p w14:paraId="3DE4CC34" w14:textId="72656FA5" w:rsidR="04E7C07F" w:rsidRDefault="67FF2A7D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I</w:t>
      </w:r>
      <w:r w:rsidR="04E7C07F" w:rsidRPr="43416965">
        <w:rPr>
          <w:rFonts w:ascii="Open Sans" w:eastAsia="Open Sans" w:hAnsi="Open Sans" w:cs="Open Sans"/>
        </w:rPr>
        <w:t>nform practitioners of selected vaccine products:</w:t>
      </w:r>
    </w:p>
    <w:p w14:paraId="7B4EB3A9" w14:textId="5E82B8F3" w:rsidR="04E7C07F" w:rsidRDefault="36A763CF" w:rsidP="43416965">
      <w:pPr>
        <w:pStyle w:val="ListParagraph"/>
        <w:numPr>
          <w:ilvl w:val="2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P</w:t>
      </w:r>
      <w:r w:rsidR="04E7C07F" w:rsidRPr="43416965">
        <w:rPr>
          <w:rFonts w:ascii="Open Sans" w:eastAsia="Open Sans" w:hAnsi="Open Sans" w:cs="Open Sans"/>
        </w:rPr>
        <w:t>ast their expiration dates</w:t>
      </w:r>
    </w:p>
    <w:p w14:paraId="18F059A0" w14:textId="71949A13" w:rsidR="04E7C07F" w:rsidRDefault="718A0930" w:rsidP="43416965">
      <w:pPr>
        <w:pStyle w:val="ListParagraph"/>
        <w:numPr>
          <w:ilvl w:val="2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Wi</w:t>
      </w:r>
      <w:r w:rsidR="04E7C07F" w:rsidRPr="43416965">
        <w:rPr>
          <w:rFonts w:ascii="Open Sans" w:eastAsia="Open Sans" w:hAnsi="Open Sans" w:cs="Open Sans"/>
        </w:rPr>
        <w:t xml:space="preserve">th funding source inconsistent with patient’s vaccine program eligibility </w:t>
      </w:r>
    </w:p>
    <w:p w14:paraId="114D5EA5" w14:textId="581B8767" w:rsidR="04E7C07F" w:rsidRDefault="3343E551" w:rsidP="43416965">
      <w:pPr>
        <w:pStyle w:val="ListParagraph"/>
        <w:numPr>
          <w:ilvl w:val="2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C</w:t>
      </w:r>
      <w:r w:rsidR="04E7C07F" w:rsidRPr="43416965">
        <w:rPr>
          <w:rFonts w:ascii="Open Sans" w:eastAsia="Open Sans" w:hAnsi="Open Sans" w:cs="Open Sans"/>
        </w:rPr>
        <w:t xml:space="preserve">ontaining antigens for which the patient has history of previous adverse event(s) </w:t>
      </w:r>
    </w:p>
    <w:p w14:paraId="1C5289C4" w14:textId="1CAD1B5D" w:rsidR="04E7C07F" w:rsidRDefault="60A52445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Reco</w:t>
      </w:r>
      <w:r w:rsidR="04E7C07F" w:rsidRPr="43416965">
        <w:rPr>
          <w:rFonts w:ascii="Open Sans" w:eastAsia="Open Sans" w:hAnsi="Open Sans" w:cs="Open Sans"/>
        </w:rPr>
        <w:t>rd administration refusal</w:t>
      </w:r>
    </w:p>
    <w:p w14:paraId="69452EFA" w14:textId="4AAA81F6" w:rsidR="04E7C07F" w:rsidRDefault="1A658398" w:rsidP="43416965">
      <w:pPr>
        <w:pStyle w:val="ListParagraph"/>
        <w:numPr>
          <w:ilvl w:val="1"/>
          <w:numId w:val="13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P</w:t>
      </w:r>
      <w:r w:rsidR="04E7C07F" w:rsidRPr="43416965">
        <w:rPr>
          <w:rFonts w:ascii="Open Sans" w:eastAsia="Open Sans" w:hAnsi="Open Sans" w:cs="Open Sans"/>
        </w:rPr>
        <w:t xml:space="preserve">roduce cohort reports </w:t>
      </w:r>
    </w:p>
    <w:p w14:paraId="6A8B6E56" w14:textId="2C6D500B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6D815C7" w14:textId="1DFA7CA7" w:rsidR="04E7C07F" w:rsidRDefault="04E7C07F" w:rsidP="43416965">
      <w:pPr>
        <w:ind w:left="720" w:hanging="45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Open Sans" w:eastAsia="Open Sans" w:hAnsi="Open Sans" w:cs="Open Sans"/>
          <w:sz w:val="22"/>
          <w:szCs w:val="22"/>
        </w:rPr>
        <w:lastRenderedPageBreak/>
        <w:t>3.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43416965">
        <w:rPr>
          <w:rFonts w:ascii="Open Sans" w:eastAsia="Open Sans" w:hAnsi="Open Sans" w:cs="Open Sans"/>
          <w:sz w:val="22"/>
          <w:szCs w:val="22"/>
        </w:rPr>
        <w:t xml:space="preserve">Query, Response, and Reconciliation </w:t>
      </w:r>
    </w:p>
    <w:p w14:paraId="0FC7CA67" w14:textId="38CACB00" w:rsidR="04E7C07F" w:rsidRDefault="04E7C07F" w:rsidP="43416965">
      <w:pPr>
        <w:ind w:left="900"/>
        <w:rPr>
          <w:rFonts w:ascii="Times New Roman" w:eastAsia="Times New Roman" w:hAnsi="Times New Roman" w:cs="Times New Roman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43416965">
        <w:rPr>
          <w:rFonts w:ascii="Open Sans" w:eastAsia="Open Sans" w:hAnsi="Open Sans" w:cs="Open Sans"/>
          <w:sz w:val="22"/>
          <w:szCs w:val="22"/>
        </w:rPr>
        <w:t>Functional Requirements Associated with Capability</w:t>
      </w:r>
      <w:r w:rsidR="25949978" w:rsidRPr="43416965">
        <w:rPr>
          <w:rFonts w:ascii="Open Sans" w:eastAsia="Open Sans" w:hAnsi="Open Sans" w:cs="Open Sans"/>
          <w:sz w:val="22"/>
          <w:szCs w:val="22"/>
        </w:rPr>
        <w:t>:</w:t>
      </w:r>
      <w:r w:rsidRPr="43416965">
        <w:rPr>
          <w:rFonts w:ascii="Calibri" w:eastAsia="Calibri" w:hAnsi="Calibri" w:cs="Calibri"/>
          <w:sz w:val="22"/>
          <w:szCs w:val="22"/>
        </w:rPr>
        <w:t xml:space="preserve">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5DFD75E6" w14:textId="234937CF" w:rsidR="04E7C07F" w:rsidRDefault="0116029D" w:rsidP="43416965">
      <w:pPr>
        <w:pStyle w:val="ListParagraph"/>
        <w:numPr>
          <w:ilvl w:val="0"/>
          <w:numId w:val="10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D</w:t>
      </w:r>
      <w:r w:rsidR="172EEA36" w:rsidRPr="43416965">
        <w:rPr>
          <w:rFonts w:ascii="Open Sans" w:eastAsia="Open Sans" w:hAnsi="Open Sans" w:cs="Open Sans"/>
        </w:rPr>
        <w:t>i</w:t>
      </w:r>
      <w:r w:rsidR="04E7C07F" w:rsidRPr="43416965">
        <w:rPr>
          <w:rFonts w:ascii="Open Sans" w:eastAsia="Open Sans" w:hAnsi="Open Sans" w:cs="Open Sans"/>
        </w:rPr>
        <w:t>splay local forecast</w:t>
      </w:r>
    </w:p>
    <w:p w14:paraId="3B89E73E" w14:textId="5E9F05C1" w:rsidR="04E7C07F" w:rsidRDefault="71389DA7" w:rsidP="43416965">
      <w:pPr>
        <w:pStyle w:val="ListParagraph"/>
        <w:numPr>
          <w:ilvl w:val="0"/>
          <w:numId w:val="10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T</w:t>
      </w:r>
      <w:r w:rsidR="04E7C07F" w:rsidRPr="43416965">
        <w:rPr>
          <w:rFonts w:ascii="Open Sans" w:eastAsia="Open Sans" w:hAnsi="Open Sans" w:cs="Open Sans"/>
        </w:rPr>
        <w:t>ransmit queries to IIS and receive responses</w:t>
      </w:r>
    </w:p>
    <w:p w14:paraId="74246A36" w14:textId="00D3991E" w:rsidR="04E7C07F" w:rsidRDefault="049CF80F" w:rsidP="43416965">
      <w:pPr>
        <w:pStyle w:val="ListParagraph"/>
        <w:numPr>
          <w:ilvl w:val="0"/>
          <w:numId w:val="10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C</w:t>
      </w:r>
      <w:r w:rsidR="04E7C07F" w:rsidRPr="43416965">
        <w:rPr>
          <w:rFonts w:ascii="Open Sans" w:eastAsia="Open Sans" w:hAnsi="Open Sans" w:cs="Open Sans"/>
        </w:rPr>
        <w:t>ompare and reconcile immunization information from IIS with existing information in the local patient record</w:t>
      </w:r>
    </w:p>
    <w:p w14:paraId="7CF5ECE8" w14:textId="070541AB" w:rsidR="04E7C07F" w:rsidRDefault="796B8AE7" w:rsidP="43416965">
      <w:pPr>
        <w:pStyle w:val="ListParagraph"/>
        <w:numPr>
          <w:ilvl w:val="0"/>
          <w:numId w:val="10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I</w:t>
      </w:r>
      <w:r w:rsidR="04E7C07F" w:rsidRPr="43416965">
        <w:rPr>
          <w:rFonts w:ascii="Open Sans" w:eastAsia="Open Sans" w:hAnsi="Open Sans" w:cs="Open Sans"/>
        </w:rPr>
        <w:t>dentify no match and no</w:t>
      </w:r>
      <w:r w:rsidR="49E187F7" w:rsidRPr="43416965">
        <w:rPr>
          <w:rFonts w:ascii="Open Sans" w:eastAsia="Open Sans" w:hAnsi="Open Sans" w:cs="Open Sans"/>
        </w:rPr>
        <w:t>n-</w:t>
      </w:r>
      <w:r w:rsidR="04E7C07F" w:rsidRPr="43416965">
        <w:rPr>
          <w:rFonts w:ascii="Open Sans" w:eastAsia="Open Sans" w:hAnsi="Open Sans" w:cs="Open Sans"/>
        </w:rPr>
        <w:t xml:space="preserve">exact match responses to queries </w:t>
      </w:r>
    </w:p>
    <w:p w14:paraId="790AAEEF" w14:textId="345FC974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C81F831" w14:textId="7E9BC2E7" w:rsidR="04E7C07F" w:rsidRDefault="04E7C07F" w:rsidP="43416965">
      <w:pPr>
        <w:ind w:left="180"/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  <w:sz w:val="22"/>
          <w:szCs w:val="22"/>
        </w:rPr>
        <w:t>4.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43416965">
        <w:rPr>
          <w:rFonts w:ascii="Open Sans" w:eastAsia="Open Sans" w:hAnsi="Open Sans" w:cs="Open Sans"/>
          <w:sz w:val="22"/>
          <w:szCs w:val="22"/>
        </w:rPr>
        <w:t>Transmission and Acknowledgement</w:t>
      </w:r>
      <w:r w:rsidRPr="43416965">
        <w:rPr>
          <w:rFonts w:ascii="Calibri" w:eastAsia="Calibri" w:hAnsi="Calibri" w:cs="Calibri"/>
          <w:sz w:val="22"/>
          <w:szCs w:val="22"/>
        </w:rPr>
        <w:t xml:space="preserve"> 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0A2F9DCA" w14:textId="786C8892" w:rsidR="04E7C07F" w:rsidRDefault="04E7C07F" w:rsidP="43416965">
      <w:pPr>
        <w:ind w:left="99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43416965">
        <w:rPr>
          <w:rFonts w:eastAsiaTheme="minorEastAsia"/>
          <w:sz w:val="22"/>
          <w:szCs w:val="22"/>
        </w:rPr>
        <w:t>Functional Requirements Associated with Capability</w:t>
      </w:r>
      <w:r w:rsidR="7C254E02" w:rsidRPr="43416965">
        <w:rPr>
          <w:rFonts w:eastAsiaTheme="minorEastAsia"/>
          <w:sz w:val="22"/>
          <w:szCs w:val="22"/>
        </w:rPr>
        <w:t>:</w:t>
      </w:r>
      <w:r w:rsidRPr="43416965">
        <w:rPr>
          <w:rFonts w:eastAsiaTheme="minorEastAsia"/>
          <w:sz w:val="22"/>
          <w:szCs w:val="22"/>
        </w:rPr>
        <w:t xml:space="preserve"> </w:t>
      </w:r>
    </w:p>
    <w:p w14:paraId="219A2DEE" w14:textId="5827A7B1" w:rsidR="04E7C07F" w:rsidRDefault="215B2E9C" w:rsidP="43416965">
      <w:pPr>
        <w:pStyle w:val="ListParagraph"/>
        <w:numPr>
          <w:ilvl w:val="0"/>
          <w:numId w:val="9"/>
        </w:numPr>
        <w:spacing w:after="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Transmit</w:t>
      </w:r>
      <w:r w:rsidR="04E7C07F" w:rsidRPr="43416965">
        <w:rPr>
          <w:rFonts w:eastAsiaTheme="minorEastAsia"/>
        </w:rPr>
        <w:t xml:space="preserve"> new vaccine administration and historical immunizations</w:t>
      </w:r>
    </w:p>
    <w:p w14:paraId="4A893083" w14:textId="39309E22" w:rsidR="04E7C07F" w:rsidRDefault="0535684D" w:rsidP="43416965">
      <w:pPr>
        <w:pStyle w:val="ListParagraph"/>
        <w:numPr>
          <w:ilvl w:val="0"/>
          <w:numId w:val="9"/>
        </w:numPr>
        <w:spacing w:after="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</w:t>
      </w:r>
      <w:r w:rsidR="04E7C07F" w:rsidRPr="43416965">
        <w:rPr>
          <w:rFonts w:eastAsiaTheme="minorEastAsia"/>
        </w:rPr>
        <w:t>ransmit update or delete messages regarding new administration records</w:t>
      </w:r>
    </w:p>
    <w:p w14:paraId="0CC58B78" w14:textId="788D300B" w:rsidR="04E7C07F" w:rsidRDefault="0B8BEA9C" w:rsidP="43416965">
      <w:pPr>
        <w:pStyle w:val="ListParagraph"/>
        <w:numPr>
          <w:ilvl w:val="0"/>
          <w:numId w:val="9"/>
        </w:numPr>
        <w:spacing w:after="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</w:t>
      </w:r>
      <w:r w:rsidR="04E7C07F" w:rsidRPr="43416965">
        <w:rPr>
          <w:rFonts w:eastAsiaTheme="minorEastAsia"/>
        </w:rPr>
        <w:t>ransmit immunization refusal</w:t>
      </w:r>
    </w:p>
    <w:p w14:paraId="33DA02ED" w14:textId="4665FD5A" w:rsidR="04E7C07F" w:rsidRDefault="10CC1CA5" w:rsidP="43416965">
      <w:pPr>
        <w:pStyle w:val="ListParagraph"/>
        <w:numPr>
          <w:ilvl w:val="0"/>
          <w:numId w:val="9"/>
        </w:numPr>
        <w:spacing w:after="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T</w:t>
      </w:r>
      <w:r w:rsidR="04E7C07F" w:rsidRPr="43416965">
        <w:rPr>
          <w:rFonts w:eastAsiaTheme="minorEastAsia"/>
        </w:rPr>
        <w:t>ransmit patient consent status</w:t>
      </w:r>
    </w:p>
    <w:p w14:paraId="1CE6841A" w14:textId="3E074EAD" w:rsidR="04E7C07F" w:rsidRDefault="52D7AFD2" w:rsidP="43416965">
      <w:pPr>
        <w:pStyle w:val="ListParagraph"/>
        <w:numPr>
          <w:ilvl w:val="0"/>
          <w:numId w:val="9"/>
        </w:numPr>
        <w:spacing w:after="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R</w:t>
      </w:r>
      <w:r w:rsidR="04E7C07F" w:rsidRPr="43416965">
        <w:rPr>
          <w:rFonts w:eastAsiaTheme="minorEastAsia"/>
        </w:rPr>
        <w:t xml:space="preserve">eceive and process acknowledgment messages (ACKs) </w:t>
      </w:r>
    </w:p>
    <w:p w14:paraId="7924A675" w14:textId="332E25B6" w:rsidR="43416965" w:rsidRDefault="43416965" w:rsidP="43416965">
      <w:pPr>
        <w:ind w:left="720"/>
        <w:rPr>
          <w:rFonts w:eastAsiaTheme="minorEastAsia"/>
          <w:sz w:val="22"/>
          <w:szCs w:val="22"/>
        </w:rPr>
      </w:pPr>
    </w:p>
    <w:p w14:paraId="48717299" w14:textId="116DF8B2" w:rsidR="04E7C07F" w:rsidRDefault="04E7C07F" w:rsidP="43416965">
      <w:pPr>
        <w:ind w:left="72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eastAsiaTheme="minorEastAsia"/>
          <w:sz w:val="22"/>
          <w:szCs w:val="22"/>
        </w:rPr>
        <w:t>This IIP test plan tests clients with NDC as the primary code set and CVX as an alternate code set:</w:t>
      </w:r>
    </w:p>
    <w:p w14:paraId="5A0BB536" w14:textId="3AD0BBE7" w:rsidR="04E7C07F" w:rsidRDefault="36037D65" w:rsidP="43416965">
      <w:pPr>
        <w:pStyle w:val="ListParagraph"/>
        <w:numPr>
          <w:ilvl w:val="1"/>
          <w:numId w:val="8"/>
        </w:numPr>
        <w:spacing w:after="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S</w:t>
      </w:r>
      <w:r w:rsidR="04E7C07F" w:rsidRPr="43416965">
        <w:rPr>
          <w:rFonts w:eastAsiaTheme="minorEastAsia"/>
        </w:rPr>
        <w:t xml:space="preserve">ubmitting new immunization administrations require NDC codes, </w:t>
      </w:r>
    </w:p>
    <w:p w14:paraId="72B2C0A2" w14:textId="7A1B2860" w:rsidR="04E7C07F" w:rsidRDefault="69EF94CC" w:rsidP="43416965">
      <w:pPr>
        <w:pStyle w:val="ListParagraph"/>
        <w:numPr>
          <w:ilvl w:val="1"/>
          <w:numId w:val="8"/>
        </w:numPr>
        <w:spacing w:after="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S</w:t>
      </w:r>
      <w:r w:rsidR="04E7C07F" w:rsidRPr="43416965">
        <w:rPr>
          <w:rFonts w:eastAsiaTheme="minorEastAsia"/>
        </w:rPr>
        <w:t xml:space="preserve">ubmitting historical immunization administrations require CVX codes and can include NDC codes if known. </w:t>
      </w:r>
    </w:p>
    <w:p w14:paraId="57B0EEE3" w14:textId="09E91C27" w:rsidR="04E7C07F" w:rsidRDefault="7CF336B7" w:rsidP="43416965">
      <w:pPr>
        <w:pStyle w:val="ListParagraph"/>
        <w:numPr>
          <w:ilvl w:val="1"/>
          <w:numId w:val="8"/>
        </w:numPr>
        <w:spacing w:after="0"/>
        <w:rPr>
          <w:rFonts w:ascii="Open Sans" w:eastAsia="Open Sans" w:hAnsi="Open Sans" w:cs="Open Sans"/>
        </w:rPr>
      </w:pPr>
      <w:r w:rsidRPr="43416965">
        <w:rPr>
          <w:rFonts w:eastAsiaTheme="minorEastAsia"/>
        </w:rPr>
        <w:t>N</w:t>
      </w:r>
      <w:r w:rsidR="04E7C07F" w:rsidRPr="43416965">
        <w:rPr>
          <w:rFonts w:eastAsiaTheme="minorEastAsia"/>
        </w:rPr>
        <w:t>ote that rules for NDC – CVX configuration may vary among jurisdictions.</w:t>
      </w:r>
    </w:p>
    <w:p w14:paraId="031F8197" w14:textId="1242DF86" w:rsidR="43416965" w:rsidRDefault="43416965" w:rsidP="43416965">
      <w:pPr>
        <w:ind w:left="1440" w:hanging="360"/>
        <w:rPr>
          <w:rFonts w:eastAsiaTheme="minorEastAsia"/>
          <w:sz w:val="22"/>
          <w:szCs w:val="22"/>
        </w:rPr>
      </w:pPr>
    </w:p>
    <w:p w14:paraId="22CB71E4" w14:textId="31E70DA6" w:rsidR="04E7C07F" w:rsidRDefault="04E7C07F" w:rsidP="43416965">
      <w:pPr>
        <w:ind w:left="72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eastAsiaTheme="minorEastAsia"/>
          <w:sz w:val="22"/>
          <w:szCs w:val="22"/>
        </w:rPr>
        <w:t>The VIS encoded value associated with the most current VIS for the vaccines evaluated in transmit messages can be found in the CDC VIS Lookup Table located here:</w:t>
      </w:r>
      <w:r w:rsidRPr="3DA3E028">
        <w:rPr>
          <w:rFonts w:ascii="Times New Roman" w:eastAsia="Times New Roman" w:hAnsi="Times New Roman" w:cs="Times New Roman"/>
        </w:rPr>
        <w:t xml:space="preserve"> </w:t>
      </w:r>
      <w:ins w:id="0" w:author="Floyd Eisenberg" w:date="2024-05-30T20:20:00Z">
        <w:r>
          <w:fldChar w:fldCharType="begin"/>
        </w:r>
        <w:r>
          <w:instrText xml:space="preserve">HYPERLINK "https://www.cdc.gov/vaccines/programs/iis/code-sets/vis-barcode-lookup-table.html" </w:instrText>
        </w:r>
        <w:r>
          <w:fldChar w:fldCharType="separate"/>
        </w:r>
      </w:ins>
      <w:r w:rsidRPr="3DA3E028">
        <w:rPr>
          <w:rStyle w:val="Hyperlink"/>
          <w:rFonts w:ascii="Open Sans" w:eastAsia="Open Sans" w:hAnsi="Open Sans" w:cs="Open Sans"/>
          <w:sz w:val="22"/>
          <w:szCs w:val="22"/>
        </w:rPr>
        <w:t>https://www.cdc.gov/vaccines/programs/iis/code-sets/vis-barcode-lookup-table.html</w:t>
      </w:r>
      <w:ins w:id="1" w:author="Floyd Eisenberg" w:date="2024-05-30T20:20:00Z">
        <w:r>
          <w:fldChar w:fldCharType="end"/>
        </w:r>
      </w:ins>
      <w:r w:rsidRPr="3DA3E028">
        <w:rPr>
          <w:rFonts w:ascii="Open Sans" w:eastAsia="Open Sans" w:hAnsi="Open Sans" w:cs="Open Sans"/>
          <w:sz w:val="22"/>
          <w:szCs w:val="22"/>
        </w:rPr>
        <w:t xml:space="preserve"> </w:t>
      </w:r>
    </w:p>
    <w:p w14:paraId="606D9E94" w14:textId="26C5A100" w:rsidR="04E7C07F" w:rsidRDefault="04E7C07F" w:rsidP="43416965">
      <w:pPr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6BC94A2" w14:textId="4E0E16B5" w:rsidR="04E7C07F" w:rsidRDefault="04E7C07F" w:rsidP="43416965">
      <w:pPr>
        <w:ind w:left="-90"/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  <w:sz w:val="22"/>
          <w:szCs w:val="22"/>
        </w:rPr>
        <w:t>5.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 w:rsidRPr="43416965">
        <w:rPr>
          <w:rFonts w:ascii="Open Sans" w:eastAsia="Open Sans" w:hAnsi="Open Sans" w:cs="Open Sans"/>
          <w:sz w:val="22"/>
          <w:szCs w:val="22"/>
        </w:rPr>
        <w:t>Patient Access</w:t>
      </w:r>
      <w:r w:rsidRPr="43416965">
        <w:rPr>
          <w:rFonts w:ascii="Calibri" w:eastAsia="Calibri" w:hAnsi="Calibri" w:cs="Calibri"/>
          <w:sz w:val="22"/>
          <w:szCs w:val="22"/>
        </w:rPr>
        <w:t xml:space="preserve">    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2F6E1C00" w14:textId="05621EA3" w:rsidR="04E7C07F" w:rsidRDefault="04E7C07F" w:rsidP="43416965">
      <w:pPr>
        <w:ind w:left="108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43416965">
        <w:rPr>
          <w:rFonts w:ascii="Open Sans" w:eastAsia="Open Sans" w:hAnsi="Open Sans" w:cs="Open Sans"/>
          <w:sz w:val="22"/>
          <w:szCs w:val="22"/>
        </w:rPr>
        <w:t>Functional Requirements Associated with Capability</w:t>
      </w:r>
      <w:r w:rsidR="06AC75BD" w:rsidRPr="43416965">
        <w:rPr>
          <w:rFonts w:ascii="Open Sans" w:eastAsia="Open Sans" w:hAnsi="Open Sans" w:cs="Open Sans"/>
          <w:sz w:val="22"/>
          <w:szCs w:val="22"/>
        </w:rPr>
        <w:t>:</w:t>
      </w:r>
      <w:r w:rsidRPr="43416965">
        <w:rPr>
          <w:rFonts w:ascii="Open Sans" w:eastAsia="Open Sans" w:hAnsi="Open Sans" w:cs="Open Sans"/>
          <w:sz w:val="22"/>
          <w:szCs w:val="22"/>
        </w:rPr>
        <w:t xml:space="preserve"> </w:t>
      </w:r>
    </w:p>
    <w:p w14:paraId="24E7C019" w14:textId="432FB276" w:rsidR="04E7C07F" w:rsidRDefault="04E7C07F" w:rsidP="43416965">
      <w:pPr>
        <w:pStyle w:val="ListParagraph"/>
        <w:numPr>
          <w:ilvl w:val="0"/>
          <w:numId w:val="6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 xml:space="preserve">Provide electronic access to patient’s immunization records </w:t>
      </w:r>
    </w:p>
    <w:p w14:paraId="53CAEC6B" w14:textId="57E83C2B" w:rsidR="04E7C07F" w:rsidRDefault="04E7C07F" w:rsidP="43416965">
      <w:pPr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15C2B1D" w14:textId="1ED6AD2F" w:rsidR="04E7C07F" w:rsidRDefault="04E7C07F" w:rsidP="43416965">
      <w:pPr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  <w:sz w:val="22"/>
          <w:szCs w:val="22"/>
        </w:rPr>
        <w:t>6.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 w:rsidRPr="43416965">
        <w:rPr>
          <w:rFonts w:ascii="Open Sans" w:eastAsia="Open Sans" w:hAnsi="Open Sans" w:cs="Open Sans"/>
          <w:sz w:val="22"/>
          <w:szCs w:val="22"/>
        </w:rPr>
        <w:t>Clinical Configuration</w:t>
      </w:r>
      <w:r w:rsidRPr="43416965">
        <w:rPr>
          <w:rFonts w:ascii="Times New Roman" w:eastAsia="Times New Roman" w:hAnsi="Times New Roman" w:cs="Times New Roman"/>
        </w:rPr>
        <w:t>*</w:t>
      </w:r>
      <w:r w:rsidRPr="43416965">
        <w:rPr>
          <w:rFonts w:ascii="Calibri" w:eastAsia="Calibri" w:hAnsi="Calibri" w:cs="Calibri"/>
          <w:sz w:val="22"/>
          <w:szCs w:val="22"/>
        </w:rPr>
        <w:t xml:space="preserve"> 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6F0093A0" w14:textId="104C6437" w:rsidR="04E7C07F" w:rsidRDefault="04E7C07F" w:rsidP="43416965">
      <w:pPr>
        <w:ind w:left="90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43416965">
        <w:rPr>
          <w:rFonts w:ascii="Open Sans" w:eastAsia="Open Sans" w:hAnsi="Open Sans" w:cs="Open Sans"/>
          <w:sz w:val="22"/>
          <w:szCs w:val="22"/>
        </w:rPr>
        <w:t>Functional Requirements Associated with Capability</w:t>
      </w:r>
      <w:r w:rsidR="4021A52D" w:rsidRPr="43416965">
        <w:rPr>
          <w:rFonts w:ascii="Open Sans" w:eastAsia="Open Sans" w:hAnsi="Open Sans" w:cs="Open Sans"/>
          <w:sz w:val="22"/>
          <w:szCs w:val="22"/>
        </w:rPr>
        <w:t>:</w:t>
      </w:r>
      <w:r w:rsidRPr="43416965">
        <w:rPr>
          <w:rFonts w:ascii="Open Sans" w:eastAsia="Open Sans" w:hAnsi="Open Sans" w:cs="Open Sans"/>
          <w:sz w:val="22"/>
          <w:szCs w:val="22"/>
        </w:rPr>
        <w:t xml:space="preserve"> </w:t>
      </w:r>
    </w:p>
    <w:p w14:paraId="2670F28F" w14:textId="30BF0ACF" w:rsidR="04E7C07F" w:rsidRDefault="3F9F9878" w:rsidP="43416965">
      <w:pPr>
        <w:pStyle w:val="ListParagraph"/>
        <w:numPr>
          <w:ilvl w:val="0"/>
          <w:numId w:val="4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A</w:t>
      </w:r>
      <w:r w:rsidR="04E7C07F" w:rsidRPr="43416965">
        <w:rPr>
          <w:rFonts w:ascii="Open Sans" w:eastAsia="Open Sans" w:hAnsi="Open Sans" w:cs="Open Sans"/>
        </w:rPr>
        <w:t>dd new vaccine codes for newly developed/released vaccines</w:t>
      </w:r>
    </w:p>
    <w:p w14:paraId="21BBBCFE" w14:textId="38E87536" w:rsidR="04E7C07F" w:rsidRDefault="79A650E4" w:rsidP="43416965">
      <w:pPr>
        <w:pStyle w:val="ListParagraph"/>
        <w:numPr>
          <w:ilvl w:val="0"/>
          <w:numId w:val="4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A</w:t>
      </w:r>
      <w:r w:rsidR="04E7C07F" w:rsidRPr="43416965">
        <w:rPr>
          <w:rFonts w:ascii="Open Sans" w:eastAsia="Open Sans" w:hAnsi="Open Sans" w:cs="Open Sans"/>
        </w:rPr>
        <w:t>dd new vaccine product to inventory</w:t>
      </w:r>
    </w:p>
    <w:p w14:paraId="1D8FE0ED" w14:textId="4D1AD5EC" w:rsidR="04E7C07F" w:rsidRDefault="381E108F" w:rsidP="43416965">
      <w:pPr>
        <w:pStyle w:val="ListParagraph"/>
        <w:numPr>
          <w:ilvl w:val="0"/>
          <w:numId w:val="4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O</w:t>
      </w:r>
      <w:r w:rsidR="04E7C07F" w:rsidRPr="43416965">
        <w:rPr>
          <w:rFonts w:ascii="Open Sans" w:eastAsia="Open Sans" w:hAnsi="Open Sans" w:cs="Open Sans"/>
        </w:rPr>
        <w:t>rder and administer/record new vaccine product with newly added codes</w:t>
      </w:r>
    </w:p>
    <w:p w14:paraId="550ED194" w14:textId="1EAC5B6E" w:rsidR="04E7C07F" w:rsidRDefault="1790F288" w:rsidP="43416965">
      <w:pPr>
        <w:pStyle w:val="ListParagraph"/>
        <w:numPr>
          <w:ilvl w:val="0"/>
          <w:numId w:val="4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T</w:t>
      </w:r>
      <w:r w:rsidR="04E7C07F" w:rsidRPr="43416965">
        <w:rPr>
          <w:rFonts w:ascii="Open Sans" w:eastAsia="Open Sans" w:hAnsi="Open Sans" w:cs="Open Sans"/>
        </w:rPr>
        <w:t>ransmit and receive acknowledgement for vaccine administered with new codes</w:t>
      </w:r>
    </w:p>
    <w:p w14:paraId="40F1FEB4" w14:textId="09315406" w:rsidR="04E7C07F" w:rsidRDefault="273A44F7" w:rsidP="43416965">
      <w:pPr>
        <w:pStyle w:val="ListParagraph"/>
        <w:numPr>
          <w:ilvl w:val="0"/>
          <w:numId w:val="4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U</w:t>
      </w:r>
      <w:r w:rsidR="04E7C07F" w:rsidRPr="43416965">
        <w:rPr>
          <w:rFonts w:ascii="Open Sans" w:eastAsia="Open Sans" w:hAnsi="Open Sans" w:cs="Open Sans"/>
        </w:rPr>
        <w:t xml:space="preserve">pdate vaccine schedule based on changes to ACIP recommendations </w:t>
      </w:r>
    </w:p>
    <w:p w14:paraId="61145371" w14:textId="475398B6" w:rsidR="04E7C07F" w:rsidRDefault="04E7C07F" w:rsidP="43416965">
      <w:pPr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2DB05BB" w14:textId="2FBCF823" w:rsidR="04E7C07F" w:rsidRDefault="04E7C07F" w:rsidP="43416965">
      <w:pPr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  <w:sz w:val="22"/>
          <w:szCs w:val="22"/>
        </w:rPr>
        <w:t>7.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 w:rsidRPr="43416965">
        <w:rPr>
          <w:rFonts w:ascii="Open Sans" w:eastAsia="Open Sans" w:hAnsi="Open Sans" w:cs="Open Sans"/>
          <w:sz w:val="22"/>
          <w:szCs w:val="22"/>
        </w:rPr>
        <w:t>Use of the CDC WSDL for Transport</w:t>
      </w:r>
      <w:r w:rsidRPr="43416965">
        <w:rPr>
          <w:rFonts w:ascii="Times New Roman" w:eastAsia="Times New Roman" w:hAnsi="Times New Roman" w:cs="Times New Roman"/>
        </w:rPr>
        <w:t>*</w:t>
      </w:r>
      <w:r w:rsidRPr="43416965">
        <w:rPr>
          <w:rFonts w:ascii="Calibri" w:eastAsia="Calibri" w:hAnsi="Calibri" w:cs="Calibri"/>
          <w:sz w:val="22"/>
          <w:szCs w:val="22"/>
        </w:rPr>
        <w:t xml:space="preserve">       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7EF2DAEB" w14:textId="4C1D2783" w:rsidR="04E7C07F" w:rsidRDefault="04E7C07F" w:rsidP="43416965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416965">
        <w:t>Functional Requirements Associated with Capability</w:t>
      </w:r>
      <w:r w:rsidR="522E069E" w:rsidRPr="43416965">
        <w:t>:</w:t>
      </w:r>
      <w:r w:rsidRPr="43416965">
        <w:t xml:space="preserve"> </w:t>
      </w:r>
    </w:p>
    <w:p w14:paraId="654C1FA8" w14:textId="77C71129" w:rsidR="04E7C07F" w:rsidRDefault="04E7C07F" w:rsidP="43416965">
      <w:pPr>
        <w:pStyle w:val="ListParagraph"/>
        <w:numPr>
          <w:ilvl w:val="2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416965">
        <w:rPr>
          <w:rFonts w:eastAsiaTheme="minorEastAsia"/>
        </w:rPr>
        <w:t xml:space="preserve">Send and receive immunization messages using CDC SOAP-based WSDL     </w:t>
      </w:r>
      <w:r w:rsidRPr="43416965">
        <w:rPr>
          <w:rFonts w:ascii="Calibri" w:eastAsia="Calibri" w:hAnsi="Calibri" w:cs="Calibri"/>
        </w:rPr>
        <w:t xml:space="preserve"> </w:t>
      </w:r>
      <w:r w:rsidRPr="43416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21EA62" w14:textId="73BECE0A" w:rsidR="04E7C07F" w:rsidRDefault="04E7C07F" w:rsidP="4341696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341696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33B39BA" w14:textId="736971CC" w:rsidR="04E7C07F" w:rsidRDefault="04E7C07F" w:rsidP="43416965">
      <w:pPr>
        <w:ind w:left="-90"/>
        <w:rPr>
          <w:rFonts w:ascii="Times New Roman" w:eastAsia="Times New Roman" w:hAnsi="Times New Roman" w:cs="Times New Roman"/>
        </w:rPr>
      </w:pPr>
      <w:r w:rsidRPr="43416965">
        <w:rPr>
          <w:rFonts w:ascii="Open Sans" w:eastAsia="Open Sans" w:hAnsi="Open Sans" w:cs="Open Sans"/>
          <w:sz w:val="22"/>
          <w:szCs w:val="22"/>
        </w:rPr>
        <w:t>8.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 w:rsidRPr="43416965">
        <w:rPr>
          <w:rFonts w:ascii="Open Sans" w:eastAsia="Open Sans" w:hAnsi="Open Sans" w:cs="Open Sans"/>
          <w:sz w:val="22"/>
          <w:szCs w:val="22"/>
        </w:rPr>
        <w:t>Data Quality</w:t>
      </w:r>
      <w:r w:rsidRPr="43416965">
        <w:rPr>
          <w:rFonts w:ascii="Calibri" w:eastAsia="Calibri" w:hAnsi="Calibri" w:cs="Calibri"/>
          <w:sz w:val="22"/>
          <w:szCs w:val="22"/>
        </w:rPr>
        <w:t xml:space="preserve">   </w:t>
      </w:r>
      <w:r w:rsidRPr="43416965">
        <w:rPr>
          <w:rFonts w:ascii="Times New Roman" w:eastAsia="Times New Roman" w:hAnsi="Times New Roman" w:cs="Times New Roman"/>
        </w:rPr>
        <w:t xml:space="preserve"> </w:t>
      </w:r>
    </w:p>
    <w:p w14:paraId="556F4E48" w14:textId="0DB10B59" w:rsidR="04E7C07F" w:rsidRDefault="04E7C07F" w:rsidP="43416965">
      <w:pPr>
        <w:ind w:left="1080"/>
        <w:rPr>
          <w:rFonts w:ascii="Open Sans" w:eastAsia="Open Sans" w:hAnsi="Open Sans" w:cs="Open Sans"/>
          <w:sz w:val="22"/>
          <w:szCs w:val="22"/>
        </w:rPr>
      </w:pPr>
      <w:r w:rsidRPr="43416965">
        <w:rPr>
          <w:rFonts w:ascii="Symbol" w:eastAsia="Symbol" w:hAnsi="Symbol" w:cs="Symbol"/>
          <w:sz w:val="20"/>
          <w:szCs w:val="20"/>
        </w:rPr>
        <w:t>·</w:t>
      </w:r>
      <w:r w:rsidRPr="43416965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43416965">
        <w:rPr>
          <w:rFonts w:ascii="Open Sans" w:eastAsia="Open Sans" w:hAnsi="Open Sans" w:cs="Open Sans"/>
          <w:sz w:val="22"/>
          <w:szCs w:val="22"/>
        </w:rPr>
        <w:t>Functional Requirements Associated with Capability</w:t>
      </w:r>
      <w:r w:rsidR="60CC6EB2" w:rsidRPr="43416965">
        <w:rPr>
          <w:rFonts w:ascii="Open Sans" w:eastAsia="Open Sans" w:hAnsi="Open Sans" w:cs="Open Sans"/>
          <w:sz w:val="22"/>
          <w:szCs w:val="22"/>
        </w:rPr>
        <w:t>:</w:t>
      </w:r>
      <w:r w:rsidRPr="43416965">
        <w:rPr>
          <w:rFonts w:ascii="Open Sans" w:eastAsia="Open Sans" w:hAnsi="Open Sans" w:cs="Open Sans"/>
          <w:sz w:val="22"/>
          <w:szCs w:val="22"/>
        </w:rPr>
        <w:t xml:space="preserve"> </w:t>
      </w:r>
    </w:p>
    <w:p w14:paraId="560783B6" w14:textId="74E6F447" w:rsidR="04E7C07F" w:rsidRDefault="04E7C07F" w:rsidP="43416965">
      <w:pPr>
        <w:pStyle w:val="ListParagraph"/>
        <w:numPr>
          <w:ilvl w:val="2"/>
          <w:numId w:val="1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Prevent critical data entry errors:</w:t>
      </w:r>
    </w:p>
    <w:p w14:paraId="7AFB55CA" w14:textId="3D4152BC" w:rsidR="04E7C07F" w:rsidRDefault="6BB4E47D" w:rsidP="43416965">
      <w:pPr>
        <w:pStyle w:val="ListParagraph"/>
        <w:numPr>
          <w:ilvl w:val="3"/>
          <w:numId w:val="1"/>
        </w:numPr>
        <w:spacing w:after="0"/>
        <w:rPr>
          <w:rFonts w:ascii="Open Sans" w:eastAsia="Open Sans" w:hAnsi="Open Sans" w:cs="Open Sans"/>
        </w:rPr>
      </w:pPr>
      <w:r w:rsidRPr="43416965">
        <w:rPr>
          <w:rFonts w:ascii="Open Sans" w:eastAsia="Open Sans" w:hAnsi="Open Sans" w:cs="Open Sans"/>
        </w:rPr>
        <w:t>E</w:t>
      </w:r>
      <w:r w:rsidR="04E7C07F" w:rsidRPr="43416965">
        <w:rPr>
          <w:rFonts w:ascii="Open Sans" w:eastAsia="Open Sans" w:hAnsi="Open Sans" w:cs="Open Sans"/>
        </w:rPr>
        <w:t>ntering a patient’s DOB in the future or too far in the past</w:t>
      </w:r>
    </w:p>
    <w:p w14:paraId="02BE04A7" w14:textId="2CDA2991" w:rsidR="04E7C07F" w:rsidRDefault="1B6B96C6" w:rsidP="43416965">
      <w:pPr>
        <w:pStyle w:val="ListParagraph"/>
        <w:numPr>
          <w:ilvl w:val="3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43416965">
        <w:rPr>
          <w:rFonts w:ascii="Open Sans" w:eastAsia="Open Sans" w:hAnsi="Open Sans" w:cs="Open Sans"/>
        </w:rPr>
        <w:lastRenderedPageBreak/>
        <w:t>A</w:t>
      </w:r>
      <w:r w:rsidR="04E7C07F" w:rsidRPr="43416965">
        <w:rPr>
          <w:rFonts w:ascii="Open Sans" w:eastAsia="Open Sans" w:hAnsi="Open Sans" w:cs="Open Sans"/>
        </w:rPr>
        <w:t>dministering a vaccine before the patient’s DOB</w:t>
      </w:r>
      <w:r w:rsidR="04E7C07F" w:rsidRPr="43416965">
        <w:rPr>
          <w:rFonts w:ascii="Calibri" w:eastAsia="Calibri" w:hAnsi="Calibri" w:cs="Calibri"/>
        </w:rPr>
        <w:t xml:space="preserve">    </w:t>
      </w:r>
      <w:r w:rsidR="04E7C07F" w:rsidRPr="43416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71149" w14:textId="2150ACEE" w:rsidR="3DA3E028" w:rsidRDefault="3DA3E028" w:rsidP="3DA3E028">
      <w:pPr>
        <w:pStyle w:val="NoSpacing"/>
      </w:pPr>
    </w:p>
    <w:sectPr w:rsidR="3DA3E028" w:rsidSect="00DF5C64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0571A" w14:textId="77777777" w:rsidR="00EA5EC0" w:rsidRDefault="00EA5EC0" w:rsidP="009808D6">
      <w:r>
        <w:separator/>
      </w:r>
    </w:p>
  </w:endnote>
  <w:endnote w:type="continuationSeparator" w:id="0">
    <w:p w14:paraId="34A79876" w14:textId="77777777" w:rsidR="00EA5EC0" w:rsidRDefault="00EA5EC0" w:rsidP="009808D6">
      <w:r>
        <w:continuationSeparator/>
      </w:r>
    </w:p>
  </w:endnote>
  <w:endnote w:type="continuationNotice" w:id="1">
    <w:p w14:paraId="758EB055" w14:textId="77777777" w:rsidR="00EA5EC0" w:rsidRDefault="00EA5E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8765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14162B" w14:textId="77777777" w:rsidR="009808D6" w:rsidRDefault="009808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1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A350BB" w14:textId="77777777" w:rsidR="009808D6" w:rsidRDefault="00980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3BA98" w14:textId="77777777" w:rsidR="00EA5EC0" w:rsidRDefault="00EA5EC0" w:rsidP="009808D6">
      <w:r>
        <w:separator/>
      </w:r>
    </w:p>
  </w:footnote>
  <w:footnote w:type="continuationSeparator" w:id="0">
    <w:p w14:paraId="7EEE3DE1" w14:textId="77777777" w:rsidR="00EA5EC0" w:rsidRDefault="00EA5EC0" w:rsidP="009808D6">
      <w:r>
        <w:continuationSeparator/>
      </w:r>
    </w:p>
  </w:footnote>
  <w:footnote w:type="continuationNotice" w:id="1">
    <w:p w14:paraId="7B7577C2" w14:textId="77777777" w:rsidR="00EA5EC0" w:rsidRDefault="00EA5E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366F"/>
    <w:multiLevelType w:val="hybridMultilevel"/>
    <w:tmpl w:val="E1A2B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E6715"/>
    <w:multiLevelType w:val="hybridMultilevel"/>
    <w:tmpl w:val="988E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34921"/>
    <w:multiLevelType w:val="hybridMultilevel"/>
    <w:tmpl w:val="E99EF644"/>
    <w:lvl w:ilvl="0" w:tplc="2AF42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56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A62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4F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24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A8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8C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E5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C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8713"/>
    <w:multiLevelType w:val="hybridMultilevel"/>
    <w:tmpl w:val="7CCABA46"/>
    <w:lvl w:ilvl="0" w:tplc="88EAEA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288AC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710E9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4EC1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48213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B62EC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A21C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406A4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1165B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D221B"/>
    <w:multiLevelType w:val="hybridMultilevel"/>
    <w:tmpl w:val="2F843066"/>
    <w:lvl w:ilvl="0" w:tplc="44EA3D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3E6F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594CB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24C6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366984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EF4F7A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B499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7A4FE8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BF8E2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3B7B0"/>
    <w:multiLevelType w:val="hybridMultilevel"/>
    <w:tmpl w:val="8E946DF4"/>
    <w:lvl w:ilvl="0" w:tplc="C4407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42D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D2C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06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2A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A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E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E5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8F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B6D8E"/>
    <w:multiLevelType w:val="hybridMultilevel"/>
    <w:tmpl w:val="704E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95078"/>
    <w:multiLevelType w:val="hybridMultilevel"/>
    <w:tmpl w:val="B8925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511AFA"/>
    <w:multiLevelType w:val="hybridMultilevel"/>
    <w:tmpl w:val="52A4F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8761AF"/>
    <w:multiLevelType w:val="hybridMultilevel"/>
    <w:tmpl w:val="CC1E4908"/>
    <w:lvl w:ilvl="0" w:tplc="3314F5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BF2584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956F18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A04BC2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334072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9F0937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25CD1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A20664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CA0EAB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9071AC"/>
    <w:multiLevelType w:val="hybridMultilevel"/>
    <w:tmpl w:val="EB1A071A"/>
    <w:lvl w:ilvl="0" w:tplc="B9660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44C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0AB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E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23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CC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01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CC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8B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7E5D5"/>
    <w:multiLevelType w:val="hybridMultilevel"/>
    <w:tmpl w:val="D486CD98"/>
    <w:lvl w:ilvl="0" w:tplc="C3341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818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6A6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8F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64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A7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AB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45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D09CD"/>
    <w:multiLevelType w:val="hybridMultilevel"/>
    <w:tmpl w:val="37C044D0"/>
    <w:lvl w:ilvl="0" w:tplc="620E0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CE7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E8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62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AB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00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80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C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0B8C"/>
    <w:multiLevelType w:val="hybridMultilevel"/>
    <w:tmpl w:val="5396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476FD"/>
    <w:multiLevelType w:val="hybridMultilevel"/>
    <w:tmpl w:val="31B67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93C86"/>
    <w:multiLevelType w:val="hybridMultilevel"/>
    <w:tmpl w:val="914A5E68"/>
    <w:lvl w:ilvl="0" w:tplc="4406EC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DFC56E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B3A4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26E2FB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26276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7ACA49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CA20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E4D24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836B8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A63E07"/>
    <w:multiLevelType w:val="hybridMultilevel"/>
    <w:tmpl w:val="5E2AD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B834A8"/>
    <w:multiLevelType w:val="hybridMultilevel"/>
    <w:tmpl w:val="028037A4"/>
    <w:lvl w:ilvl="0" w:tplc="0E146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C4F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3CF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E3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63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6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9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A4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01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4577D"/>
    <w:multiLevelType w:val="hybridMultilevel"/>
    <w:tmpl w:val="2B745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47C980"/>
    <w:multiLevelType w:val="hybridMultilevel"/>
    <w:tmpl w:val="64208F9C"/>
    <w:lvl w:ilvl="0" w:tplc="E4E84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82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EF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188D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64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04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4E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2B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CE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C02CB"/>
    <w:multiLevelType w:val="hybridMultilevel"/>
    <w:tmpl w:val="76CCD77E"/>
    <w:lvl w:ilvl="0" w:tplc="9334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4F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A095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6AE8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25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EE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2C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85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E4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717B7"/>
    <w:multiLevelType w:val="hybridMultilevel"/>
    <w:tmpl w:val="DDE29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1BEFEA"/>
    <w:multiLevelType w:val="hybridMultilevel"/>
    <w:tmpl w:val="400C58A0"/>
    <w:lvl w:ilvl="0" w:tplc="7884C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94E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8E1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B60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46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EC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6C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08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E0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960284">
    <w:abstractNumId w:val="2"/>
  </w:num>
  <w:num w:numId="2" w16cid:durableId="242498999">
    <w:abstractNumId w:val="5"/>
  </w:num>
  <w:num w:numId="3" w16cid:durableId="57287189">
    <w:abstractNumId w:val="10"/>
  </w:num>
  <w:num w:numId="4" w16cid:durableId="2132169597">
    <w:abstractNumId w:val="4"/>
  </w:num>
  <w:num w:numId="5" w16cid:durableId="1896239925">
    <w:abstractNumId w:val="20"/>
  </w:num>
  <w:num w:numId="6" w16cid:durableId="1588687151">
    <w:abstractNumId w:val="9"/>
  </w:num>
  <w:num w:numId="7" w16cid:durableId="1605186528">
    <w:abstractNumId w:val="22"/>
  </w:num>
  <w:num w:numId="8" w16cid:durableId="374473565">
    <w:abstractNumId w:val="12"/>
  </w:num>
  <w:num w:numId="9" w16cid:durableId="871310472">
    <w:abstractNumId w:val="15"/>
  </w:num>
  <w:num w:numId="10" w16cid:durableId="1267074673">
    <w:abstractNumId w:val="3"/>
  </w:num>
  <w:num w:numId="11" w16cid:durableId="1227378317">
    <w:abstractNumId w:val="19"/>
  </w:num>
  <w:num w:numId="12" w16cid:durableId="1902400368">
    <w:abstractNumId w:val="11"/>
  </w:num>
  <w:num w:numId="13" w16cid:durableId="1133207006">
    <w:abstractNumId w:val="17"/>
  </w:num>
  <w:num w:numId="14" w16cid:durableId="1128935185">
    <w:abstractNumId w:val="18"/>
  </w:num>
  <w:num w:numId="15" w16cid:durableId="1144814037">
    <w:abstractNumId w:val="13"/>
  </w:num>
  <w:num w:numId="16" w16cid:durableId="646129193">
    <w:abstractNumId w:val="6"/>
  </w:num>
  <w:num w:numId="17" w16cid:durableId="288440083">
    <w:abstractNumId w:val="1"/>
  </w:num>
  <w:num w:numId="18" w16cid:durableId="1810509357">
    <w:abstractNumId w:val="7"/>
  </w:num>
  <w:num w:numId="19" w16cid:durableId="1848013068">
    <w:abstractNumId w:val="8"/>
  </w:num>
  <w:num w:numId="20" w16cid:durableId="1485971370">
    <w:abstractNumId w:val="0"/>
  </w:num>
  <w:num w:numId="21" w16cid:durableId="1012682820">
    <w:abstractNumId w:val="21"/>
  </w:num>
  <w:num w:numId="22" w16cid:durableId="1563558883">
    <w:abstractNumId w:val="14"/>
  </w:num>
  <w:num w:numId="23" w16cid:durableId="9668577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FB"/>
    <w:rsid w:val="00062849"/>
    <w:rsid w:val="00070D0A"/>
    <w:rsid w:val="000775B6"/>
    <w:rsid w:val="000E31F9"/>
    <w:rsid w:val="00106EC9"/>
    <w:rsid w:val="00162375"/>
    <w:rsid w:val="001C0DD6"/>
    <w:rsid w:val="0025557C"/>
    <w:rsid w:val="002732D2"/>
    <w:rsid w:val="002C2C27"/>
    <w:rsid w:val="002D1F8B"/>
    <w:rsid w:val="002E0195"/>
    <w:rsid w:val="003051E4"/>
    <w:rsid w:val="0036531D"/>
    <w:rsid w:val="00380517"/>
    <w:rsid w:val="003A51D4"/>
    <w:rsid w:val="003D46FB"/>
    <w:rsid w:val="00431703"/>
    <w:rsid w:val="00432960"/>
    <w:rsid w:val="00475AEC"/>
    <w:rsid w:val="004C302D"/>
    <w:rsid w:val="004F12B6"/>
    <w:rsid w:val="00537BB1"/>
    <w:rsid w:val="00541DC8"/>
    <w:rsid w:val="005653D3"/>
    <w:rsid w:val="00571215"/>
    <w:rsid w:val="005B488A"/>
    <w:rsid w:val="005F212D"/>
    <w:rsid w:val="00610993"/>
    <w:rsid w:val="00642D70"/>
    <w:rsid w:val="00651051"/>
    <w:rsid w:val="006945ED"/>
    <w:rsid w:val="00697E05"/>
    <w:rsid w:val="006A4562"/>
    <w:rsid w:val="006F193E"/>
    <w:rsid w:val="00751503"/>
    <w:rsid w:val="00786AFB"/>
    <w:rsid w:val="00792038"/>
    <w:rsid w:val="007B58BE"/>
    <w:rsid w:val="00896D16"/>
    <w:rsid w:val="008F1249"/>
    <w:rsid w:val="008F6C66"/>
    <w:rsid w:val="0090307B"/>
    <w:rsid w:val="00940EAC"/>
    <w:rsid w:val="00972665"/>
    <w:rsid w:val="0097491A"/>
    <w:rsid w:val="00974E59"/>
    <w:rsid w:val="009808D6"/>
    <w:rsid w:val="009A1EC0"/>
    <w:rsid w:val="009B5960"/>
    <w:rsid w:val="009C35EF"/>
    <w:rsid w:val="009D1124"/>
    <w:rsid w:val="00A260FA"/>
    <w:rsid w:val="00A7031A"/>
    <w:rsid w:val="00AC0E94"/>
    <w:rsid w:val="00AC2594"/>
    <w:rsid w:val="00AF5A33"/>
    <w:rsid w:val="00B13761"/>
    <w:rsid w:val="00B15677"/>
    <w:rsid w:val="00B51AD2"/>
    <w:rsid w:val="00B92211"/>
    <w:rsid w:val="00BD4A43"/>
    <w:rsid w:val="00BF4935"/>
    <w:rsid w:val="00C27DA8"/>
    <w:rsid w:val="00C32FB3"/>
    <w:rsid w:val="00C44061"/>
    <w:rsid w:val="00C6213A"/>
    <w:rsid w:val="00CB5A91"/>
    <w:rsid w:val="00D157D2"/>
    <w:rsid w:val="00D56D75"/>
    <w:rsid w:val="00DD709D"/>
    <w:rsid w:val="00DF5C64"/>
    <w:rsid w:val="00E154E0"/>
    <w:rsid w:val="00E233B4"/>
    <w:rsid w:val="00E40C31"/>
    <w:rsid w:val="00E81230"/>
    <w:rsid w:val="00E834E5"/>
    <w:rsid w:val="00E87F33"/>
    <w:rsid w:val="00EA5EC0"/>
    <w:rsid w:val="00EC5F23"/>
    <w:rsid w:val="00F65C8A"/>
    <w:rsid w:val="00F70C22"/>
    <w:rsid w:val="00FA06C1"/>
    <w:rsid w:val="00FC17B1"/>
    <w:rsid w:val="00FC4B9E"/>
    <w:rsid w:val="0116029D"/>
    <w:rsid w:val="01248F25"/>
    <w:rsid w:val="0247466D"/>
    <w:rsid w:val="031DF9FF"/>
    <w:rsid w:val="04810FEE"/>
    <w:rsid w:val="049CF80F"/>
    <w:rsid w:val="04E7C07F"/>
    <w:rsid w:val="04FBA319"/>
    <w:rsid w:val="0535684D"/>
    <w:rsid w:val="06AC75BD"/>
    <w:rsid w:val="0B8BEA9C"/>
    <w:rsid w:val="0BC299AA"/>
    <w:rsid w:val="0C822E29"/>
    <w:rsid w:val="0DF1866D"/>
    <w:rsid w:val="0E66E43A"/>
    <w:rsid w:val="0EB58EFC"/>
    <w:rsid w:val="106229C5"/>
    <w:rsid w:val="10CC1CA5"/>
    <w:rsid w:val="1441E596"/>
    <w:rsid w:val="16D21128"/>
    <w:rsid w:val="172EEA36"/>
    <w:rsid w:val="1790F288"/>
    <w:rsid w:val="17CE22A0"/>
    <w:rsid w:val="1A658398"/>
    <w:rsid w:val="1B6B96C6"/>
    <w:rsid w:val="1BA35B93"/>
    <w:rsid w:val="1DA148CF"/>
    <w:rsid w:val="1ECA0F9B"/>
    <w:rsid w:val="1FAAAA9E"/>
    <w:rsid w:val="1FD4A762"/>
    <w:rsid w:val="214A6AE6"/>
    <w:rsid w:val="214D0731"/>
    <w:rsid w:val="215B2E9C"/>
    <w:rsid w:val="22E8EC42"/>
    <w:rsid w:val="233EAB34"/>
    <w:rsid w:val="23F1C987"/>
    <w:rsid w:val="24B790D8"/>
    <w:rsid w:val="252B4DF9"/>
    <w:rsid w:val="25949978"/>
    <w:rsid w:val="273A44F7"/>
    <w:rsid w:val="2AD14680"/>
    <w:rsid w:val="2B3D79CA"/>
    <w:rsid w:val="2B5F1B7C"/>
    <w:rsid w:val="2C4D11A1"/>
    <w:rsid w:val="2C64A59A"/>
    <w:rsid w:val="2C8F2D4B"/>
    <w:rsid w:val="2DF79A11"/>
    <w:rsid w:val="2E6909B8"/>
    <w:rsid w:val="309B5777"/>
    <w:rsid w:val="330A5B9A"/>
    <w:rsid w:val="33362089"/>
    <w:rsid w:val="3343E551"/>
    <w:rsid w:val="3381F7EC"/>
    <w:rsid w:val="346172E7"/>
    <w:rsid w:val="35F98CC3"/>
    <w:rsid w:val="36037D65"/>
    <w:rsid w:val="36A763CF"/>
    <w:rsid w:val="373A19E7"/>
    <w:rsid w:val="37BB4E55"/>
    <w:rsid w:val="381E108F"/>
    <w:rsid w:val="384D96EC"/>
    <w:rsid w:val="393BED86"/>
    <w:rsid w:val="3A54BD92"/>
    <w:rsid w:val="3B77E3F1"/>
    <w:rsid w:val="3C87BDF4"/>
    <w:rsid w:val="3DA3E028"/>
    <w:rsid w:val="3E8416AD"/>
    <w:rsid w:val="3F7A2109"/>
    <w:rsid w:val="3F9F9878"/>
    <w:rsid w:val="4021A52D"/>
    <w:rsid w:val="405D6FA6"/>
    <w:rsid w:val="42F6CEAF"/>
    <w:rsid w:val="43416965"/>
    <w:rsid w:val="43A3FEBD"/>
    <w:rsid w:val="46176D42"/>
    <w:rsid w:val="4636258C"/>
    <w:rsid w:val="465483D6"/>
    <w:rsid w:val="480ADE1D"/>
    <w:rsid w:val="496BA080"/>
    <w:rsid w:val="49C5CB81"/>
    <w:rsid w:val="49E187F7"/>
    <w:rsid w:val="4A7BF9ED"/>
    <w:rsid w:val="4AC067BF"/>
    <w:rsid w:val="4B69498D"/>
    <w:rsid w:val="4CF29203"/>
    <w:rsid w:val="4F7E32B5"/>
    <w:rsid w:val="4FB8C365"/>
    <w:rsid w:val="4FE18C97"/>
    <w:rsid w:val="522E069E"/>
    <w:rsid w:val="5269B9A3"/>
    <w:rsid w:val="52D7AFD2"/>
    <w:rsid w:val="54AE8F6B"/>
    <w:rsid w:val="5767D804"/>
    <w:rsid w:val="58ED4767"/>
    <w:rsid w:val="5F652A75"/>
    <w:rsid w:val="600A2318"/>
    <w:rsid w:val="607E2651"/>
    <w:rsid w:val="60A52445"/>
    <w:rsid w:val="60CC6EB2"/>
    <w:rsid w:val="61457118"/>
    <w:rsid w:val="6361A0F9"/>
    <w:rsid w:val="637C9529"/>
    <w:rsid w:val="64423CDB"/>
    <w:rsid w:val="6732BB95"/>
    <w:rsid w:val="67FF2A7D"/>
    <w:rsid w:val="69EF94CC"/>
    <w:rsid w:val="6AD440A3"/>
    <w:rsid w:val="6BB4E47D"/>
    <w:rsid w:val="6DC10684"/>
    <w:rsid w:val="6DE7B424"/>
    <w:rsid w:val="70CF2E12"/>
    <w:rsid w:val="71389DA7"/>
    <w:rsid w:val="718A0930"/>
    <w:rsid w:val="73EECB50"/>
    <w:rsid w:val="741E574B"/>
    <w:rsid w:val="75D6F363"/>
    <w:rsid w:val="76BDD43A"/>
    <w:rsid w:val="77B885B4"/>
    <w:rsid w:val="7908BC5C"/>
    <w:rsid w:val="7932622A"/>
    <w:rsid w:val="796B8AE7"/>
    <w:rsid w:val="79936CC9"/>
    <w:rsid w:val="79A650E4"/>
    <w:rsid w:val="79B28861"/>
    <w:rsid w:val="7B7CA2C4"/>
    <w:rsid w:val="7C254E02"/>
    <w:rsid w:val="7CF336B7"/>
    <w:rsid w:val="7FECB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35CD3"/>
  <w14:defaultImageDpi w14:val="32767"/>
  <w15:chartTrackingRefBased/>
  <w15:docId w15:val="{E9A19231-A318-4382-A392-5BCCE6D1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7C"/>
    <w:pPr>
      <w:spacing w:after="0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29F44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D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29F44" w:themeColor="accen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D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C3C50" w:themeColor="accent2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D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29F44" w:themeColor="accent1"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FB"/>
    <w:pPr>
      <w:keepNext/>
      <w:keepLines/>
      <w:spacing w:before="80" w:after="40"/>
      <w:outlineLvl w:val="4"/>
    </w:pPr>
    <w:rPr>
      <w:rFonts w:eastAsiaTheme="majorEastAsia" w:cstheme="majorBidi"/>
      <w:color w:val="497733" w:themeColor="accent1" w:themeShade="BF"/>
      <w:kern w:val="0"/>
      <w:sz w:val="22"/>
      <w:szCs w:val="22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FB"/>
    <w:pPr>
      <w:keepNext/>
      <w:keepLines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DC8"/>
    <w:rPr>
      <w:color w:val="629F4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DC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6A4562"/>
    <w:pPr>
      <w:contextualSpacing/>
    </w:pPr>
    <w:rPr>
      <w:rFonts w:asciiTheme="majorHAnsi" w:eastAsiaTheme="majorEastAsia" w:hAnsiTheme="majorHAnsi" w:cstheme="majorBidi"/>
      <w:color w:val="1C3C50" w:themeColor="accent2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A4562"/>
    <w:rPr>
      <w:rFonts w:asciiTheme="majorHAnsi" w:eastAsiaTheme="majorEastAsia" w:hAnsiTheme="majorHAnsi" w:cstheme="majorBidi"/>
      <w:color w:val="1C3C50" w:themeColor="accen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DD6"/>
    <w:rPr>
      <w:rFonts w:asciiTheme="majorHAnsi" w:eastAsiaTheme="majorEastAsia" w:hAnsiTheme="majorHAnsi" w:cstheme="majorBidi"/>
      <w:color w:val="629F4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0DD6"/>
    <w:rPr>
      <w:rFonts w:asciiTheme="majorHAnsi" w:eastAsiaTheme="majorEastAsia" w:hAnsiTheme="majorHAnsi" w:cstheme="majorBidi"/>
      <w:color w:val="1C3C50" w:themeColor="accen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0DD6"/>
    <w:rPr>
      <w:rFonts w:asciiTheme="majorHAnsi" w:eastAsiaTheme="majorEastAsia" w:hAnsiTheme="majorHAnsi" w:cstheme="majorBidi"/>
      <w:color w:val="629F4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DD6"/>
    <w:rPr>
      <w:rFonts w:asciiTheme="majorHAnsi" w:eastAsiaTheme="majorEastAsia" w:hAnsiTheme="majorHAnsi" w:cstheme="majorBidi"/>
      <w:i/>
      <w:iCs/>
      <w:color w:val="629F44" w:themeColor="accent1"/>
    </w:rPr>
  </w:style>
  <w:style w:type="paragraph" w:styleId="NoSpacing">
    <w:name w:val="No Spacing"/>
    <w:uiPriority w:val="1"/>
    <w:rsid w:val="001C0DD6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1C0DD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808D6"/>
    <w:pPr>
      <w:tabs>
        <w:tab w:val="center" w:pos="4680"/>
        <w:tab w:val="right" w:pos="9360"/>
      </w:tabs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808D6"/>
  </w:style>
  <w:style w:type="paragraph" w:styleId="Footer">
    <w:name w:val="footer"/>
    <w:basedOn w:val="Normal"/>
    <w:link w:val="FooterChar"/>
    <w:uiPriority w:val="99"/>
    <w:unhideWhenUsed/>
    <w:rsid w:val="009808D6"/>
    <w:pPr>
      <w:tabs>
        <w:tab w:val="center" w:pos="4680"/>
        <w:tab w:val="right" w:pos="9360"/>
      </w:tabs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808D6"/>
  </w:style>
  <w:style w:type="table" w:styleId="TableGrid">
    <w:name w:val="Table Grid"/>
    <w:basedOn w:val="TableNormal"/>
    <w:uiPriority w:val="39"/>
    <w:rsid w:val="00980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aliases w:val="AIRA Table"/>
    <w:basedOn w:val="TableNormal"/>
    <w:uiPriority w:val="48"/>
    <w:rsid w:val="009808D6"/>
    <w:pPr>
      <w:spacing w:after="0"/>
    </w:pPr>
    <w:tblPr>
      <w:tblStyleRowBandSize w:val="1"/>
      <w:tblStyleColBandSize w:val="1"/>
      <w:tblBorders>
        <w:top w:val="single" w:sz="4" w:space="0" w:color="1C3C50" w:themeColor="accent2"/>
        <w:left w:val="single" w:sz="4" w:space="0" w:color="1C3C50" w:themeColor="accent2"/>
        <w:bottom w:val="single" w:sz="4" w:space="0" w:color="1C3C50" w:themeColor="accent2"/>
        <w:right w:val="single" w:sz="4" w:space="0" w:color="1C3C5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3C50" w:themeFill="accent2"/>
      </w:tcPr>
    </w:tblStylePr>
    <w:tblStylePr w:type="lastRow">
      <w:rPr>
        <w:b/>
        <w:bCs/>
      </w:rPr>
      <w:tblPr/>
      <w:tcPr>
        <w:tcBorders>
          <w:top w:val="double" w:sz="4" w:space="0" w:color="1C3C5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3C50" w:themeColor="accent2"/>
          <w:right w:val="single" w:sz="4" w:space="0" w:color="1C3C50" w:themeColor="accent2"/>
        </w:tcBorders>
      </w:tcPr>
    </w:tblStylePr>
    <w:tblStylePr w:type="band1Horz">
      <w:tblPr/>
      <w:tcPr>
        <w:shd w:val="clear" w:color="auto" w:fill="F2F2F2" w:themeFill="accent6"/>
      </w:tcPr>
    </w:tblStylePr>
    <w:tblStylePr w:type="band2Horz">
      <w:tblPr/>
      <w:tcPr>
        <w:shd w:val="clear" w:color="auto" w:fill="CCD5DA" w:themeFill="accent3" w:themeFillTint="66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3C50" w:themeColor="accent2"/>
          <w:left w:val="nil"/>
        </w:tcBorders>
      </w:tcPr>
    </w:tblStylePr>
    <w:tblStylePr w:type="swCell">
      <w:tblPr/>
      <w:tcPr>
        <w:tcBorders>
          <w:top w:val="double" w:sz="4" w:space="0" w:color="1C3C50" w:themeColor="accent2"/>
          <w:right w:val="nil"/>
        </w:tcBorders>
      </w:tcPr>
    </w:tblStylePr>
  </w:style>
  <w:style w:type="character" w:styleId="Strong">
    <w:name w:val="Strong"/>
    <w:aliases w:val="Tables &amp; Figures"/>
    <w:basedOn w:val="DefaultParagraphFont"/>
    <w:uiPriority w:val="22"/>
    <w:qFormat/>
    <w:rsid w:val="00E40C31"/>
    <w:rPr>
      <w:rFonts w:asciiTheme="minorHAnsi" w:hAnsiTheme="minorHAnsi"/>
      <w:b/>
      <w:bCs/>
      <w:color w:val="1C3C50" w:themeColor="accent2"/>
      <w:sz w:val="22"/>
    </w:rPr>
  </w:style>
  <w:style w:type="paragraph" w:styleId="ListParagraph">
    <w:name w:val="List Paragraph"/>
    <w:aliases w:val="Indented Paragraph"/>
    <w:basedOn w:val="Normal"/>
    <w:uiPriority w:val="34"/>
    <w:qFormat/>
    <w:rsid w:val="00E40C31"/>
    <w:pPr>
      <w:spacing w:after="120"/>
      <w:ind w:left="720"/>
      <w:contextualSpacing/>
    </w:pPr>
    <w:rPr>
      <w:kern w:val="0"/>
      <w:sz w:val="22"/>
      <w:szCs w:val="22"/>
      <w14:ligatures w14:val="none"/>
    </w:rPr>
  </w:style>
  <w:style w:type="character" w:styleId="Emphasis">
    <w:name w:val="Emphasis"/>
    <w:basedOn w:val="DefaultParagraphFont"/>
    <w:uiPriority w:val="20"/>
    <w:qFormat/>
    <w:rsid w:val="00E40C31"/>
    <w:rPr>
      <w:i/>
      <w:iCs/>
      <w:color w:val="629F4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75B6"/>
    <w:rPr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75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75B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775B6"/>
    <w:pPr>
      <w:spacing w:line="259" w:lineRule="auto"/>
      <w:outlineLvl w:val="9"/>
    </w:pPr>
    <w:rPr>
      <w:color w:val="497733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775B6"/>
    <w:pPr>
      <w:spacing w:after="100"/>
    </w:pPr>
    <w:rPr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775B6"/>
    <w:pPr>
      <w:spacing w:after="100"/>
      <w:ind w:left="220"/>
    </w:pPr>
    <w:rPr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775B6"/>
    <w:pPr>
      <w:spacing w:after="100"/>
      <w:ind w:left="440"/>
    </w:pPr>
    <w:rPr>
      <w:kern w:val="0"/>
      <w:sz w:val="22"/>
      <w:szCs w:val="22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E31F9"/>
    <w:pPr>
      <w:spacing w:before="200" w:after="160"/>
      <w:ind w:left="864" w:right="864"/>
      <w:jc w:val="center"/>
    </w:pPr>
    <w:rPr>
      <w:i/>
      <w:iCs/>
      <w:color w:val="404040" w:themeColor="text1" w:themeTint="BF"/>
      <w:kern w:val="0"/>
      <w:sz w:val="22"/>
      <w:szCs w:val="22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0E31F9"/>
    <w:rPr>
      <w:i/>
      <w:iCs/>
      <w:color w:val="404040" w:themeColor="text1" w:themeTint="BF"/>
    </w:rPr>
  </w:style>
  <w:style w:type="table" w:customStyle="1" w:styleId="AIRA2">
    <w:name w:val="AIRA 2"/>
    <w:basedOn w:val="TableNormal"/>
    <w:uiPriority w:val="99"/>
    <w:rsid w:val="005F212D"/>
    <w:pPr>
      <w:spacing w:after="0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blStylePr w:type="firstRow">
      <w:rPr>
        <w:b/>
      </w:rPr>
      <w:tblPr/>
      <w:tcPr>
        <w:shd w:val="clear" w:color="auto" w:fill="1C3C50" w:themeFill="accent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CCD5DA" w:themeFill="accent3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FB"/>
    <w:rPr>
      <w:rFonts w:eastAsiaTheme="majorEastAsia" w:cstheme="majorBidi"/>
      <w:color w:val="49773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F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3D46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D4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rsid w:val="003D46FB"/>
    <w:rPr>
      <w:i/>
      <w:iCs/>
      <w:color w:val="49773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D46FB"/>
    <w:pPr>
      <w:pBdr>
        <w:top w:val="single" w:sz="4" w:space="10" w:color="497733" w:themeColor="accent1" w:themeShade="BF"/>
        <w:bottom w:val="single" w:sz="4" w:space="10" w:color="497733" w:themeColor="accent1" w:themeShade="BF"/>
      </w:pBdr>
      <w:spacing w:before="360" w:after="360"/>
      <w:ind w:left="864" w:right="864"/>
      <w:jc w:val="center"/>
    </w:pPr>
    <w:rPr>
      <w:i/>
      <w:iCs/>
      <w:color w:val="497733" w:themeColor="accent1" w:themeShade="BF"/>
      <w:kern w:val="0"/>
      <w:sz w:val="22"/>
      <w:szCs w:val="22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FB"/>
    <w:rPr>
      <w:i/>
      <w:iCs/>
      <w:color w:val="497733" w:themeColor="accent1" w:themeShade="BF"/>
    </w:rPr>
  </w:style>
  <w:style w:type="character" w:styleId="IntenseReference">
    <w:name w:val="Intense Reference"/>
    <w:basedOn w:val="DefaultParagraphFont"/>
    <w:uiPriority w:val="32"/>
    <w:rsid w:val="003D46FB"/>
    <w:rPr>
      <w:b/>
      <w:bCs/>
      <w:smallCaps/>
      <w:color w:val="497733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AIRA Main Style">
      <a:dk1>
        <a:sysClr val="windowText" lastClr="000000"/>
      </a:dk1>
      <a:lt1>
        <a:sysClr val="window" lastClr="FFFFFF"/>
      </a:lt1>
      <a:dk2>
        <a:srgbClr val="1C3C50"/>
      </a:dk2>
      <a:lt2>
        <a:srgbClr val="CCCCCB"/>
      </a:lt2>
      <a:accent1>
        <a:srgbClr val="629F44"/>
      </a:accent1>
      <a:accent2>
        <a:srgbClr val="1C3C50"/>
      </a:accent2>
      <a:accent3>
        <a:srgbClr val="8098A4"/>
      </a:accent3>
      <a:accent4>
        <a:srgbClr val="C9E2CA"/>
      </a:accent4>
      <a:accent5>
        <a:srgbClr val="ECBC0A"/>
      </a:accent5>
      <a:accent6>
        <a:srgbClr val="F2F2F2"/>
      </a:accent6>
      <a:hlink>
        <a:srgbClr val="629F44"/>
      </a:hlink>
      <a:folHlink>
        <a:srgbClr val="629F44"/>
      </a:folHlink>
    </a:clrScheme>
    <a:fontScheme name="AIRA Main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66a340-21a6-4bfb-8ea6-75b19ba7bc89" xsi:nil="true"/>
    <lcf76f155ced4ddcb4097134ff3c332f xmlns="b5e49b1f-dd02-4e36-9b7e-556fd097898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8B95D1807E458412873D304264AA" ma:contentTypeVersion="16" ma:contentTypeDescription="Create a new document." ma:contentTypeScope="" ma:versionID="489a8a721eb0c3a3231959609008af60">
  <xsd:schema xmlns:xsd="http://www.w3.org/2001/XMLSchema" xmlns:xs="http://www.w3.org/2001/XMLSchema" xmlns:p="http://schemas.microsoft.com/office/2006/metadata/properties" xmlns:ns2="b5e49b1f-dd02-4e36-9b7e-556fd0978985" xmlns:ns3="db66a340-21a6-4bfb-8ea6-75b19ba7bc89" targetNamespace="http://schemas.microsoft.com/office/2006/metadata/properties" ma:root="true" ma:fieldsID="29fcac349ccd91938883bda124b19cce" ns2:_="" ns3:_="">
    <xsd:import namespace="b5e49b1f-dd02-4e36-9b7e-556fd0978985"/>
    <xsd:import namespace="db66a340-21a6-4bfb-8ea6-75b19ba7bc8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49b1f-dd02-4e36-9b7e-556fd097898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8d720c7-a354-4169-8ebb-3b05676fae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6a340-21a6-4bfb-8ea6-75b19ba7bc8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f16863d-d247-47cc-8246-9e5be519892e}" ma:internalName="TaxCatchAll" ma:showField="CatchAllData" ma:web="db66a340-21a6-4bfb-8ea6-75b19ba7bc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6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C833F0-9C88-4526-BD0A-6B075B398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1753C-9665-49B2-B3E5-7788E2AEF8F1}">
  <ds:schemaRefs>
    <ds:schemaRef ds:uri="http://schemas.microsoft.com/office/2006/metadata/properties"/>
    <ds:schemaRef ds:uri="http://schemas.microsoft.com/office/infopath/2007/PartnerControls"/>
    <ds:schemaRef ds:uri="db66a340-21a6-4bfb-8ea6-75b19ba7bc89"/>
    <ds:schemaRef ds:uri="b5e49b1f-dd02-4e36-9b7e-556fd0978985"/>
  </ds:schemaRefs>
</ds:datastoreItem>
</file>

<file path=customXml/itemProps3.xml><?xml version="1.0" encoding="utf-8"?>
<ds:datastoreItem xmlns:ds="http://schemas.openxmlformats.org/officeDocument/2006/customXml" ds:itemID="{29A15309-AB51-407B-A968-F8BDF4B2CE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9BE110-54BA-4C4F-B2D8-39AEF9593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49b1f-dd02-4e36-9b7e-556fd0978985"/>
    <ds:schemaRef ds:uri="db66a340-21a6-4bfb-8ea6-75b19ba7b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Jubert</dc:creator>
  <cp:keywords/>
  <dc:description/>
  <cp:lastModifiedBy>Jennifer Jubert</cp:lastModifiedBy>
  <cp:revision>2</cp:revision>
  <dcterms:created xsi:type="dcterms:W3CDTF">2024-06-11T15:41:00Z</dcterms:created>
  <dcterms:modified xsi:type="dcterms:W3CDTF">2024-06-11T15:41:00Z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0x010100E73D8B95D1807E458412873D304264AA</vt:lpwstr>
  </property>
  <property fmtid="{D5CDD505-2E9C-101B-9397-08002B2CF9AE}" pid="3" name="MediaServiceImageTags">
    <vt:lpwstr/>
  </property>
</Properties>
</file>